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FE72" w14:textId="32DA9513" w:rsidR="006001F3" w:rsidRPr="00694797" w:rsidRDefault="006001F3" w:rsidP="00A566B9">
      <w:pPr>
        <w:jc w:val="center"/>
        <w:rPr>
          <w:rFonts w:ascii="Arial" w:hAnsi="Arial" w:cs="Arial"/>
          <w:b/>
          <w:sz w:val="24"/>
          <w:szCs w:val="24"/>
        </w:rPr>
      </w:pPr>
      <w:r w:rsidRPr="00694797">
        <w:rPr>
          <w:rFonts w:ascii="Arial" w:hAnsi="Arial" w:cs="Arial"/>
          <w:b/>
          <w:sz w:val="24"/>
          <w:szCs w:val="24"/>
        </w:rPr>
        <w:t>COSTING QUESTIONNAIRE</w:t>
      </w:r>
    </w:p>
    <w:p w14:paraId="5B399B30" w14:textId="2E8D8EBF" w:rsidR="00327155" w:rsidRPr="00694797" w:rsidRDefault="006001F3" w:rsidP="00DA2AF4">
      <w:pPr>
        <w:jc w:val="center"/>
        <w:rPr>
          <w:rFonts w:ascii="Arial" w:hAnsi="Arial" w:cs="Arial"/>
          <w:b/>
          <w:i/>
          <w:iCs/>
          <w:sz w:val="24"/>
          <w:szCs w:val="24"/>
        </w:rPr>
      </w:pPr>
      <w:r w:rsidRPr="00694797">
        <w:rPr>
          <w:rFonts w:ascii="Arial" w:hAnsi="Arial" w:cs="Arial"/>
          <w:b/>
          <w:i/>
          <w:iCs/>
          <w:sz w:val="24"/>
          <w:szCs w:val="24"/>
        </w:rPr>
        <w:t>(used for both baseline and follow-up surveys)</w:t>
      </w:r>
    </w:p>
    <w:p w14:paraId="587F461F" w14:textId="77777777" w:rsidR="00DA2AF4" w:rsidRPr="00694797" w:rsidRDefault="00DA2AF4" w:rsidP="00DA2AF4">
      <w:pPr>
        <w:jc w:val="center"/>
        <w:rPr>
          <w:rFonts w:ascii="Arial" w:hAnsi="Arial" w:cs="Arial"/>
          <w:b/>
          <w:sz w:val="24"/>
          <w:szCs w:val="24"/>
        </w:rPr>
      </w:pPr>
    </w:p>
    <w:p w14:paraId="533847B6" w14:textId="4C03599A" w:rsidR="009542F6" w:rsidRPr="00694797" w:rsidRDefault="009542F6" w:rsidP="00905B9B">
      <w:pPr>
        <w:pStyle w:val="1"/>
        <w:jc w:val="center"/>
        <w:rPr>
          <w:rFonts w:ascii="Arial" w:hAnsi="Arial" w:cs="Arial"/>
          <w:sz w:val="24"/>
          <w:szCs w:val="24"/>
        </w:rPr>
      </w:pPr>
      <w:r w:rsidRPr="00694797">
        <w:rPr>
          <w:rFonts w:ascii="Arial" w:hAnsi="Arial" w:cs="Arial"/>
          <w:sz w:val="24"/>
          <w:szCs w:val="24"/>
        </w:rPr>
        <w:t>Section A. Employment</w:t>
      </w:r>
    </w:p>
    <w:tbl>
      <w:tblPr>
        <w:tblStyle w:val="a4"/>
        <w:tblW w:w="9360" w:type="dxa"/>
        <w:tblInd w:w="-5" w:type="dxa"/>
        <w:tblLayout w:type="fixed"/>
        <w:tblLook w:val="04A0" w:firstRow="1" w:lastRow="0" w:firstColumn="1" w:lastColumn="0" w:noHBand="0" w:noVBand="1"/>
      </w:tblPr>
      <w:tblGrid>
        <w:gridCol w:w="1620"/>
        <w:gridCol w:w="7740"/>
      </w:tblGrid>
      <w:tr w:rsidR="009542F6" w:rsidRPr="004F4CED" w:rsidDel="006C67D0" w14:paraId="4A38C7D5" w14:textId="4AFC29D6" w:rsidTr="007D4A9C">
        <w:trPr>
          <w:del w:id="0" w:author="Bartels, Sophia Marie" w:date="2022-10-17T09:47:00Z"/>
        </w:trPr>
        <w:tc>
          <w:tcPr>
            <w:tcW w:w="9360" w:type="dxa"/>
            <w:gridSpan w:val="2"/>
            <w:tcBorders>
              <w:bottom w:val="single" w:sz="4" w:space="0" w:color="auto"/>
            </w:tcBorders>
          </w:tcPr>
          <w:p w14:paraId="3123EC9B" w14:textId="105293C8" w:rsidR="009542F6" w:rsidRPr="00694797" w:rsidDel="006C67D0" w:rsidRDefault="009542F6" w:rsidP="00E71F89">
            <w:pPr>
              <w:pStyle w:val="a3"/>
              <w:spacing w:line="288" w:lineRule="auto"/>
              <w:jc w:val="both"/>
              <w:rPr>
                <w:del w:id="1" w:author="Bartels, Sophia Marie" w:date="2022-10-17T09:47:00Z"/>
                <w:rFonts w:ascii="Arial" w:hAnsi="Arial" w:cs="Arial"/>
                <w:b/>
                <w:szCs w:val="24"/>
              </w:rPr>
            </w:pPr>
            <w:del w:id="2" w:author="Bartels, Sophia Marie" w:date="2022-10-17T09:47:00Z">
              <w:r w:rsidRPr="00694797" w:rsidDel="006C67D0">
                <w:rPr>
                  <w:rFonts w:ascii="Arial" w:hAnsi="Arial" w:cs="Arial"/>
                  <w:b/>
                  <w:szCs w:val="24"/>
                </w:rPr>
                <w:delText>Employment</w:delText>
              </w:r>
            </w:del>
          </w:p>
        </w:tc>
      </w:tr>
      <w:tr w:rsidR="009542F6" w:rsidRPr="004F4CED" w:rsidDel="006C67D0" w14:paraId="3DA37930" w14:textId="273AD011" w:rsidTr="007D4A9C">
        <w:trPr>
          <w:del w:id="3" w:author="Bartels, Sophia Marie" w:date="2022-10-17T09:47:00Z"/>
        </w:trPr>
        <w:tc>
          <w:tcPr>
            <w:tcW w:w="1620" w:type="dxa"/>
            <w:tcBorders>
              <w:top w:val="single" w:sz="4" w:space="0" w:color="auto"/>
              <w:left w:val="single" w:sz="4" w:space="0" w:color="auto"/>
              <w:bottom w:val="nil"/>
              <w:right w:val="nil"/>
            </w:tcBorders>
          </w:tcPr>
          <w:p w14:paraId="289C4E40" w14:textId="41718443" w:rsidR="009542F6" w:rsidRPr="00694797" w:rsidDel="006C67D0" w:rsidRDefault="009542F6" w:rsidP="00E71F89">
            <w:pPr>
              <w:pStyle w:val="a3"/>
              <w:spacing w:line="288" w:lineRule="auto"/>
              <w:rPr>
                <w:del w:id="4" w:author="Bartels, Sophia Marie" w:date="2022-10-17T09:47:00Z"/>
                <w:rFonts w:ascii="Arial" w:hAnsi="Arial" w:cs="Arial"/>
                <w:szCs w:val="24"/>
              </w:rPr>
            </w:pPr>
            <w:del w:id="5"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1</w:delText>
              </w:r>
              <w:r w:rsidRPr="00694797" w:rsidDel="006C67D0">
                <w:rPr>
                  <w:rFonts w:ascii="Arial" w:hAnsi="Arial" w:cs="Arial"/>
                  <w:szCs w:val="24"/>
                </w:rPr>
                <w:delText>.</w:delText>
              </w:r>
            </w:del>
          </w:p>
        </w:tc>
        <w:tc>
          <w:tcPr>
            <w:tcW w:w="7740" w:type="dxa"/>
            <w:tcBorders>
              <w:top w:val="single" w:sz="4" w:space="0" w:color="auto"/>
              <w:left w:val="nil"/>
              <w:bottom w:val="nil"/>
              <w:right w:val="single" w:sz="4" w:space="0" w:color="auto"/>
            </w:tcBorders>
          </w:tcPr>
          <w:p w14:paraId="0F72AEAA" w14:textId="043603C2" w:rsidR="009542F6" w:rsidRPr="00694797" w:rsidDel="006C67D0" w:rsidRDefault="009542F6" w:rsidP="00E71F89">
            <w:pPr>
              <w:pStyle w:val="a3"/>
              <w:spacing w:line="288" w:lineRule="auto"/>
              <w:rPr>
                <w:del w:id="6" w:author="Bartels, Sophia Marie" w:date="2022-10-17T09:47:00Z"/>
                <w:rFonts w:ascii="Arial" w:hAnsi="Arial" w:cs="Arial"/>
                <w:kern w:val="2"/>
                <w:szCs w:val="24"/>
              </w:rPr>
            </w:pPr>
            <w:del w:id="7" w:author="Bartels, Sophia Marie" w:date="2022-10-17T09:47:00Z">
              <w:r w:rsidRPr="00694797" w:rsidDel="006C67D0">
                <w:rPr>
                  <w:rFonts w:ascii="Arial" w:hAnsi="Arial" w:cs="Arial"/>
                  <w:szCs w:val="24"/>
                </w:rPr>
                <w:delText>What is your current employment status?</w:delText>
              </w:r>
            </w:del>
          </w:p>
        </w:tc>
      </w:tr>
      <w:tr w:rsidR="009542F6" w:rsidRPr="004F4CED" w:rsidDel="006C67D0" w14:paraId="10B0D730" w14:textId="0BAAD7EF" w:rsidTr="007D4A9C">
        <w:trPr>
          <w:del w:id="8" w:author="Bartels, Sophia Marie" w:date="2022-10-17T09:47:00Z"/>
        </w:trPr>
        <w:tc>
          <w:tcPr>
            <w:tcW w:w="1620" w:type="dxa"/>
            <w:tcBorders>
              <w:top w:val="nil"/>
              <w:left w:val="single" w:sz="4" w:space="0" w:color="auto"/>
              <w:bottom w:val="nil"/>
              <w:right w:val="nil"/>
            </w:tcBorders>
          </w:tcPr>
          <w:p w14:paraId="436D0094" w14:textId="1EE90743" w:rsidR="009542F6" w:rsidRPr="00694797" w:rsidDel="006C67D0" w:rsidRDefault="009542F6" w:rsidP="00E71F89">
            <w:pPr>
              <w:pStyle w:val="a3"/>
              <w:spacing w:line="288" w:lineRule="auto"/>
              <w:jc w:val="right"/>
              <w:rPr>
                <w:del w:id="9" w:author="Bartels, Sophia Marie" w:date="2022-10-17T09:47:00Z"/>
                <w:rFonts w:ascii="Arial" w:hAnsi="Arial" w:cs="Arial"/>
                <w:szCs w:val="24"/>
              </w:rPr>
            </w:pPr>
            <w:del w:id="10" w:author="Bartels, Sophia Marie" w:date="2022-10-17T09:47:00Z">
              <w:r w:rsidRPr="00694797" w:rsidDel="006C67D0">
                <w:rPr>
                  <w:rFonts w:ascii="Arial" w:hAnsi="Arial" w:cs="Arial"/>
                  <w:szCs w:val="24"/>
                </w:rPr>
                <w:tab/>
              </w:r>
            </w:del>
          </w:p>
        </w:tc>
        <w:tc>
          <w:tcPr>
            <w:tcW w:w="7740" w:type="dxa"/>
            <w:tcBorders>
              <w:top w:val="nil"/>
              <w:left w:val="nil"/>
              <w:bottom w:val="nil"/>
              <w:right w:val="single" w:sz="4" w:space="0" w:color="auto"/>
            </w:tcBorders>
          </w:tcPr>
          <w:p w14:paraId="47BBF4F3" w14:textId="4B72BC33" w:rsidR="009542F6" w:rsidRPr="00694797" w:rsidDel="006C67D0" w:rsidRDefault="009542F6" w:rsidP="00E71F89">
            <w:pPr>
              <w:pStyle w:val="a3"/>
              <w:spacing w:line="288" w:lineRule="auto"/>
              <w:rPr>
                <w:del w:id="11" w:author="Bartels, Sophia Marie" w:date="2022-10-17T09:47:00Z"/>
                <w:rFonts w:ascii="Arial" w:hAnsi="Arial" w:cs="Arial"/>
                <w:szCs w:val="24"/>
              </w:rPr>
            </w:pPr>
            <w:del w:id="12"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00F85339" w:rsidRPr="00694797" w:rsidDel="006C67D0">
                <w:rPr>
                  <w:rFonts w:ascii="Arial" w:hAnsi="Arial" w:cs="Arial"/>
                  <w:kern w:val="2"/>
                  <w:szCs w:val="24"/>
                  <w:vertAlign w:val="subscript"/>
                </w:rPr>
                <w:delText xml:space="preserve">(1) </w:delText>
              </w:r>
              <w:r w:rsidRPr="00694797" w:rsidDel="006C67D0">
                <w:rPr>
                  <w:rFonts w:ascii="Arial" w:hAnsi="Arial" w:cs="Arial"/>
                  <w:kern w:val="2"/>
                  <w:szCs w:val="24"/>
                </w:rPr>
                <w:delText>Stable paid job</w:delText>
              </w:r>
            </w:del>
          </w:p>
        </w:tc>
      </w:tr>
      <w:tr w:rsidR="009542F6" w:rsidRPr="004F4CED" w:rsidDel="006C67D0" w14:paraId="21FF19B0" w14:textId="28CEC7C6" w:rsidTr="007D4A9C">
        <w:trPr>
          <w:trHeight w:val="252"/>
          <w:del w:id="13" w:author="Bartels, Sophia Marie" w:date="2022-10-17T09:47:00Z"/>
        </w:trPr>
        <w:tc>
          <w:tcPr>
            <w:tcW w:w="1620" w:type="dxa"/>
            <w:tcBorders>
              <w:top w:val="nil"/>
              <w:left w:val="single" w:sz="4" w:space="0" w:color="auto"/>
              <w:bottom w:val="nil"/>
              <w:right w:val="nil"/>
            </w:tcBorders>
          </w:tcPr>
          <w:p w14:paraId="6B3BF5CC" w14:textId="342A926A" w:rsidR="009542F6" w:rsidRPr="00694797" w:rsidDel="006C67D0" w:rsidRDefault="009542F6" w:rsidP="00E71F89">
            <w:pPr>
              <w:pStyle w:val="a3"/>
              <w:spacing w:line="288" w:lineRule="auto"/>
              <w:jc w:val="right"/>
              <w:rPr>
                <w:del w:id="14" w:author="Bartels, Sophia Marie" w:date="2022-10-17T09:47:00Z"/>
                <w:rFonts w:ascii="Arial" w:hAnsi="Arial" w:cs="Arial"/>
                <w:szCs w:val="24"/>
              </w:rPr>
            </w:pPr>
          </w:p>
        </w:tc>
        <w:tc>
          <w:tcPr>
            <w:tcW w:w="7740" w:type="dxa"/>
            <w:tcBorders>
              <w:top w:val="nil"/>
              <w:left w:val="nil"/>
              <w:bottom w:val="nil"/>
              <w:right w:val="single" w:sz="4" w:space="0" w:color="auto"/>
            </w:tcBorders>
          </w:tcPr>
          <w:p w14:paraId="76517723" w14:textId="162E1DEA" w:rsidR="009542F6" w:rsidRPr="00694797" w:rsidDel="006C67D0" w:rsidRDefault="009542F6" w:rsidP="00E71F89">
            <w:pPr>
              <w:pStyle w:val="a3"/>
              <w:spacing w:line="288" w:lineRule="auto"/>
              <w:rPr>
                <w:del w:id="15" w:author="Bartels, Sophia Marie" w:date="2022-10-17T09:47:00Z"/>
                <w:rFonts w:ascii="Arial" w:hAnsi="Arial" w:cs="Arial"/>
                <w:kern w:val="2"/>
                <w:szCs w:val="24"/>
              </w:rPr>
            </w:pPr>
            <w:del w:id="16"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00F85339" w:rsidRPr="00694797" w:rsidDel="006C67D0">
                <w:rPr>
                  <w:rFonts w:ascii="Arial" w:hAnsi="Arial" w:cs="Arial"/>
                  <w:kern w:val="2"/>
                  <w:szCs w:val="24"/>
                  <w:vertAlign w:val="subscript"/>
                </w:rPr>
                <w:delText>(</w:delText>
              </w:r>
              <w:r w:rsidR="00F85339" w:rsidDel="006C67D0">
                <w:rPr>
                  <w:rFonts w:ascii="Arial" w:hAnsi="Arial" w:cs="Arial"/>
                  <w:kern w:val="2"/>
                  <w:szCs w:val="24"/>
                  <w:vertAlign w:val="subscript"/>
                </w:rPr>
                <w:delText>2</w:delText>
              </w:r>
              <w:r w:rsidR="00F85339" w:rsidRPr="00694797" w:rsidDel="006C67D0">
                <w:rPr>
                  <w:rFonts w:ascii="Arial" w:hAnsi="Arial" w:cs="Arial"/>
                  <w:kern w:val="2"/>
                  <w:szCs w:val="24"/>
                  <w:vertAlign w:val="subscript"/>
                </w:rPr>
                <w:delText xml:space="preserve">) </w:delText>
              </w:r>
              <w:r w:rsidRPr="00694797" w:rsidDel="006C67D0">
                <w:rPr>
                  <w:rFonts w:ascii="Arial" w:hAnsi="Arial" w:cs="Arial"/>
                  <w:kern w:val="2"/>
                  <w:szCs w:val="24"/>
                </w:rPr>
                <w:delText>Piece-work whenever possible</w:delText>
              </w:r>
            </w:del>
          </w:p>
          <w:p w14:paraId="2E546670" w14:textId="5AD300B4" w:rsidR="009542F6" w:rsidRPr="00694797" w:rsidDel="006C67D0" w:rsidRDefault="009542F6" w:rsidP="00E71F89">
            <w:pPr>
              <w:pStyle w:val="a3"/>
              <w:spacing w:line="288" w:lineRule="auto"/>
              <w:rPr>
                <w:del w:id="17" w:author="Bartels, Sophia Marie" w:date="2022-10-17T09:47:00Z"/>
                <w:rFonts w:ascii="Arial" w:hAnsi="Arial" w:cs="Arial"/>
                <w:kern w:val="2"/>
                <w:szCs w:val="24"/>
              </w:rPr>
            </w:pPr>
            <w:del w:id="18"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00F85339" w:rsidRPr="00694797" w:rsidDel="006C67D0">
                <w:rPr>
                  <w:rFonts w:ascii="Arial" w:hAnsi="Arial" w:cs="Arial"/>
                  <w:kern w:val="2"/>
                  <w:szCs w:val="24"/>
                  <w:vertAlign w:val="subscript"/>
                </w:rPr>
                <w:delText>(</w:delText>
              </w:r>
              <w:r w:rsidR="00F85339" w:rsidDel="006C67D0">
                <w:rPr>
                  <w:rFonts w:ascii="Arial" w:hAnsi="Arial" w:cs="Arial"/>
                  <w:kern w:val="2"/>
                  <w:szCs w:val="24"/>
                  <w:vertAlign w:val="subscript"/>
                </w:rPr>
                <w:delText>3</w:delText>
              </w:r>
              <w:r w:rsidR="00F85339" w:rsidRPr="00694797" w:rsidDel="006C67D0">
                <w:rPr>
                  <w:rFonts w:ascii="Arial" w:hAnsi="Arial" w:cs="Arial"/>
                  <w:kern w:val="2"/>
                  <w:szCs w:val="24"/>
                  <w:vertAlign w:val="subscript"/>
                </w:rPr>
                <w:delText xml:space="preserve">) </w:delText>
              </w:r>
              <w:r w:rsidRPr="00694797" w:rsidDel="006C67D0">
                <w:rPr>
                  <w:rFonts w:ascii="Arial" w:hAnsi="Arial" w:cs="Arial"/>
                  <w:kern w:val="2"/>
                  <w:szCs w:val="24"/>
                </w:rPr>
                <w:delText>Self-employed, farmer, marketeer</w:delText>
              </w:r>
            </w:del>
          </w:p>
          <w:p w14:paraId="76EA9FBD" w14:textId="3E644C45" w:rsidR="009542F6" w:rsidRPr="00694797" w:rsidDel="006C67D0" w:rsidRDefault="009542F6" w:rsidP="00E71F89">
            <w:pPr>
              <w:pStyle w:val="a3"/>
              <w:spacing w:line="288" w:lineRule="auto"/>
              <w:rPr>
                <w:del w:id="19" w:author="Bartels, Sophia Marie" w:date="2022-10-17T09:47:00Z"/>
                <w:rFonts w:ascii="Arial" w:hAnsi="Arial" w:cs="Arial"/>
                <w:kern w:val="2"/>
                <w:szCs w:val="24"/>
              </w:rPr>
            </w:pPr>
            <w:del w:id="20"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00F85339" w:rsidRPr="00694797" w:rsidDel="006C67D0">
                <w:rPr>
                  <w:rFonts w:ascii="Arial" w:hAnsi="Arial" w:cs="Arial"/>
                  <w:kern w:val="2"/>
                  <w:szCs w:val="24"/>
                  <w:vertAlign w:val="subscript"/>
                </w:rPr>
                <w:delText>(</w:delText>
              </w:r>
              <w:r w:rsidR="00F85339" w:rsidDel="006C67D0">
                <w:rPr>
                  <w:rFonts w:ascii="Arial" w:hAnsi="Arial" w:cs="Arial"/>
                  <w:kern w:val="2"/>
                  <w:szCs w:val="24"/>
                  <w:vertAlign w:val="subscript"/>
                </w:rPr>
                <w:delText>4</w:delText>
              </w:r>
              <w:r w:rsidR="00F85339" w:rsidRPr="00694797" w:rsidDel="006C67D0">
                <w:rPr>
                  <w:rFonts w:ascii="Arial" w:hAnsi="Arial" w:cs="Arial"/>
                  <w:kern w:val="2"/>
                  <w:szCs w:val="24"/>
                  <w:vertAlign w:val="subscript"/>
                </w:rPr>
                <w:delText xml:space="preserve">) </w:delText>
              </w:r>
              <w:r w:rsidRPr="00694797" w:rsidDel="006C67D0">
                <w:rPr>
                  <w:rFonts w:ascii="Arial" w:hAnsi="Arial" w:cs="Arial"/>
                  <w:kern w:val="2"/>
                  <w:szCs w:val="24"/>
                </w:rPr>
                <w:delText>Not working or student</w:delText>
              </w:r>
            </w:del>
          </w:p>
        </w:tc>
      </w:tr>
      <w:tr w:rsidR="009542F6" w:rsidRPr="004F4CED" w:rsidDel="006C67D0" w14:paraId="2F251F0A" w14:textId="72377794" w:rsidTr="007D4A9C">
        <w:trPr>
          <w:del w:id="21" w:author="Bartels, Sophia Marie" w:date="2022-10-17T09:47:00Z"/>
        </w:trPr>
        <w:tc>
          <w:tcPr>
            <w:tcW w:w="1620" w:type="dxa"/>
            <w:tcBorders>
              <w:top w:val="nil"/>
              <w:left w:val="single" w:sz="4" w:space="0" w:color="auto"/>
              <w:bottom w:val="nil"/>
              <w:right w:val="nil"/>
            </w:tcBorders>
          </w:tcPr>
          <w:p w14:paraId="52892A83" w14:textId="1FD2CADA" w:rsidR="009542F6" w:rsidRPr="00694797" w:rsidDel="006C67D0" w:rsidRDefault="009542F6" w:rsidP="00E71F89">
            <w:pPr>
              <w:pStyle w:val="a3"/>
              <w:spacing w:line="288" w:lineRule="auto"/>
              <w:jc w:val="right"/>
              <w:rPr>
                <w:del w:id="22" w:author="Bartels, Sophia Marie" w:date="2022-10-17T09:47:00Z"/>
                <w:rFonts w:ascii="Arial" w:hAnsi="Arial" w:cs="Arial"/>
                <w:b/>
                <w:szCs w:val="24"/>
              </w:rPr>
            </w:pPr>
          </w:p>
        </w:tc>
        <w:tc>
          <w:tcPr>
            <w:tcW w:w="7740" w:type="dxa"/>
            <w:tcBorders>
              <w:top w:val="nil"/>
              <w:left w:val="nil"/>
              <w:bottom w:val="nil"/>
              <w:right w:val="single" w:sz="4" w:space="0" w:color="auto"/>
            </w:tcBorders>
          </w:tcPr>
          <w:p w14:paraId="7330B88E" w14:textId="0ABC3B31" w:rsidR="009542F6" w:rsidRPr="00694797" w:rsidDel="006C67D0" w:rsidRDefault="009542F6" w:rsidP="00E71F89">
            <w:pPr>
              <w:pStyle w:val="a3"/>
              <w:spacing w:line="288" w:lineRule="auto"/>
              <w:rPr>
                <w:del w:id="23" w:author="Bartels, Sophia Marie" w:date="2022-10-17T09:47:00Z"/>
                <w:rFonts w:ascii="Arial" w:hAnsi="Arial" w:cs="Arial"/>
                <w:szCs w:val="24"/>
              </w:rPr>
            </w:pPr>
            <w:del w:id="24" w:author="Bartels, Sophia Marie" w:date="2022-10-17T09:47:00Z">
              <w:r w:rsidRPr="00694797" w:rsidDel="006C67D0">
                <w:rPr>
                  <w:rFonts w:ascii="Arial" w:hAnsi="Arial" w:cs="Arial"/>
                  <w:b/>
                  <w:caps/>
                  <w:szCs w:val="24"/>
                </w:rPr>
                <w:delText>DO NOT READ THESE RESPONSES</w:delText>
              </w:r>
            </w:del>
          </w:p>
        </w:tc>
      </w:tr>
      <w:tr w:rsidR="009542F6" w:rsidRPr="004F4CED" w:rsidDel="006C67D0" w14:paraId="3B85F269" w14:textId="2FDB7E25" w:rsidTr="007D4A9C">
        <w:trPr>
          <w:del w:id="25" w:author="Bartels, Sophia Marie" w:date="2022-10-17T09:47:00Z"/>
        </w:trPr>
        <w:tc>
          <w:tcPr>
            <w:tcW w:w="1620" w:type="dxa"/>
            <w:tcBorders>
              <w:top w:val="nil"/>
              <w:left w:val="single" w:sz="4" w:space="0" w:color="auto"/>
              <w:bottom w:val="nil"/>
              <w:right w:val="nil"/>
            </w:tcBorders>
          </w:tcPr>
          <w:p w14:paraId="3E249B6C" w14:textId="54F34C1F" w:rsidR="009542F6" w:rsidRPr="00694797" w:rsidDel="006C67D0" w:rsidRDefault="009542F6" w:rsidP="00E71F89">
            <w:pPr>
              <w:pStyle w:val="a3"/>
              <w:spacing w:line="288" w:lineRule="auto"/>
              <w:jc w:val="right"/>
              <w:rPr>
                <w:del w:id="26" w:author="Bartels, Sophia Marie" w:date="2022-10-17T09:47:00Z"/>
                <w:rFonts w:ascii="Arial" w:hAnsi="Arial" w:cs="Arial"/>
                <w:szCs w:val="24"/>
              </w:rPr>
            </w:pPr>
          </w:p>
        </w:tc>
        <w:tc>
          <w:tcPr>
            <w:tcW w:w="7740" w:type="dxa"/>
            <w:tcBorders>
              <w:top w:val="nil"/>
              <w:left w:val="nil"/>
              <w:bottom w:val="nil"/>
              <w:right w:val="single" w:sz="4" w:space="0" w:color="auto"/>
            </w:tcBorders>
          </w:tcPr>
          <w:p w14:paraId="1D6B6171" w14:textId="671F1E55" w:rsidR="009542F6" w:rsidRPr="00694797" w:rsidDel="006C67D0" w:rsidRDefault="009542F6" w:rsidP="00E71F89">
            <w:pPr>
              <w:pStyle w:val="a3"/>
              <w:spacing w:line="288" w:lineRule="auto"/>
              <w:rPr>
                <w:del w:id="27" w:author="Bartels, Sophia Marie" w:date="2022-10-17T09:47:00Z"/>
                <w:rFonts w:ascii="Arial" w:hAnsi="Arial" w:cs="Arial"/>
                <w:szCs w:val="24"/>
              </w:rPr>
            </w:pPr>
            <w:del w:id="28"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 xml:space="preserve">(88) </w:delText>
              </w:r>
              <w:r w:rsidRPr="00694797" w:rsidDel="006C67D0">
                <w:rPr>
                  <w:rFonts w:ascii="Arial" w:hAnsi="Arial" w:cs="Arial"/>
                  <w:szCs w:val="24"/>
                </w:rPr>
                <w:delText>REFUSE TO ANSWER</w:delText>
              </w:r>
            </w:del>
          </w:p>
        </w:tc>
      </w:tr>
      <w:tr w:rsidR="009542F6" w:rsidRPr="004F4CED" w:rsidDel="006C67D0" w14:paraId="65D00455" w14:textId="690BCAF8" w:rsidTr="007D4A9C">
        <w:trPr>
          <w:del w:id="29" w:author="Bartels, Sophia Marie" w:date="2022-10-17T09:47:00Z"/>
        </w:trPr>
        <w:tc>
          <w:tcPr>
            <w:tcW w:w="1620" w:type="dxa"/>
            <w:tcBorders>
              <w:top w:val="nil"/>
              <w:left w:val="single" w:sz="4" w:space="0" w:color="auto"/>
              <w:bottom w:val="single" w:sz="4" w:space="0" w:color="auto"/>
              <w:right w:val="nil"/>
            </w:tcBorders>
          </w:tcPr>
          <w:p w14:paraId="1CB16F21" w14:textId="12830E10" w:rsidR="009542F6" w:rsidRPr="00694797" w:rsidDel="006C67D0" w:rsidRDefault="009542F6" w:rsidP="00E71F89">
            <w:pPr>
              <w:pStyle w:val="a3"/>
              <w:spacing w:line="288" w:lineRule="auto"/>
              <w:jc w:val="right"/>
              <w:rPr>
                <w:del w:id="30" w:author="Bartels, Sophia Marie" w:date="2022-10-17T09:47:00Z"/>
                <w:rFonts w:ascii="Arial" w:hAnsi="Arial" w:cs="Arial"/>
                <w:szCs w:val="24"/>
              </w:rPr>
            </w:pPr>
          </w:p>
        </w:tc>
        <w:tc>
          <w:tcPr>
            <w:tcW w:w="7740" w:type="dxa"/>
            <w:tcBorders>
              <w:top w:val="nil"/>
              <w:left w:val="nil"/>
              <w:bottom w:val="single" w:sz="4" w:space="0" w:color="auto"/>
              <w:right w:val="single" w:sz="4" w:space="0" w:color="auto"/>
            </w:tcBorders>
          </w:tcPr>
          <w:p w14:paraId="5E00F551" w14:textId="531BB56C" w:rsidR="009542F6" w:rsidRPr="00694797" w:rsidDel="006C67D0" w:rsidRDefault="009542F6" w:rsidP="00E71F89">
            <w:pPr>
              <w:pStyle w:val="a3"/>
              <w:spacing w:line="288" w:lineRule="auto"/>
              <w:rPr>
                <w:del w:id="31" w:author="Bartels, Sophia Marie" w:date="2022-10-17T09:47:00Z"/>
                <w:rFonts w:ascii="Arial" w:hAnsi="Arial" w:cs="Arial"/>
                <w:szCs w:val="24"/>
              </w:rPr>
            </w:pPr>
            <w:del w:id="32"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 xml:space="preserve">(99) </w:delText>
              </w:r>
              <w:r w:rsidRPr="00694797" w:rsidDel="006C67D0">
                <w:rPr>
                  <w:rFonts w:ascii="Arial" w:hAnsi="Arial" w:cs="Arial"/>
                  <w:szCs w:val="24"/>
                </w:rPr>
                <w:delText>DON’T KNOW</w:delText>
              </w:r>
            </w:del>
          </w:p>
        </w:tc>
      </w:tr>
      <w:tr w:rsidR="007D4A9C" w:rsidRPr="004F4CED" w:rsidDel="006C67D0" w14:paraId="25F26716" w14:textId="347FB90B" w:rsidTr="007D4A9C">
        <w:trPr>
          <w:del w:id="33" w:author="Bartels, Sophia Marie" w:date="2022-10-17T09:47:00Z"/>
        </w:trPr>
        <w:tc>
          <w:tcPr>
            <w:tcW w:w="1620" w:type="dxa"/>
            <w:tcBorders>
              <w:top w:val="single" w:sz="4" w:space="0" w:color="auto"/>
              <w:left w:val="single" w:sz="4" w:space="0" w:color="auto"/>
              <w:bottom w:val="nil"/>
              <w:right w:val="nil"/>
            </w:tcBorders>
          </w:tcPr>
          <w:p w14:paraId="105F546C" w14:textId="04AC05A4" w:rsidR="007D4A9C" w:rsidRPr="00694797" w:rsidDel="006C67D0" w:rsidRDefault="007D4A9C" w:rsidP="007D4A9C">
            <w:pPr>
              <w:pStyle w:val="a3"/>
              <w:spacing w:line="288" w:lineRule="auto"/>
              <w:rPr>
                <w:del w:id="34" w:author="Bartels, Sophia Marie" w:date="2022-10-17T09:47:00Z"/>
                <w:rFonts w:ascii="Arial" w:hAnsi="Arial" w:cs="Arial"/>
                <w:szCs w:val="24"/>
              </w:rPr>
            </w:pPr>
            <w:del w:id="35"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2</w:delText>
              </w:r>
              <w:r w:rsidRPr="00694797" w:rsidDel="006C67D0">
                <w:rPr>
                  <w:rFonts w:ascii="Arial" w:hAnsi="Arial" w:cs="Arial"/>
                  <w:szCs w:val="24"/>
                </w:rPr>
                <w:delText>.</w:delText>
              </w:r>
            </w:del>
          </w:p>
        </w:tc>
        <w:tc>
          <w:tcPr>
            <w:tcW w:w="7740" w:type="dxa"/>
            <w:tcBorders>
              <w:top w:val="single" w:sz="4" w:space="0" w:color="auto"/>
              <w:left w:val="nil"/>
              <w:bottom w:val="nil"/>
              <w:right w:val="single" w:sz="4" w:space="0" w:color="auto"/>
            </w:tcBorders>
          </w:tcPr>
          <w:p w14:paraId="343665F6" w14:textId="670135F4" w:rsidR="007D4A9C" w:rsidRPr="00694797" w:rsidDel="006C67D0" w:rsidRDefault="007D4A9C" w:rsidP="007D4A9C">
            <w:pPr>
              <w:pStyle w:val="a3"/>
              <w:spacing w:line="288" w:lineRule="auto"/>
              <w:rPr>
                <w:del w:id="36" w:author="Bartels, Sophia Marie" w:date="2022-10-17T09:47:00Z"/>
                <w:rFonts w:ascii="Arial" w:hAnsi="Arial" w:cs="Arial"/>
                <w:kern w:val="2"/>
                <w:szCs w:val="24"/>
              </w:rPr>
            </w:pPr>
            <w:del w:id="37" w:author="Bartels, Sophia Marie" w:date="2022-10-17T09:45:00Z">
              <w:r w:rsidRPr="00694797" w:rsidDel="006C67D0">
                <w:rPr>
                  <w:rFonts w:ascii="Arial" w:hAnsi="Arial" w:cs="Arial"/>
                  <w:szCs w:val="24"/>
                </w:rPr>
                <w:delText xml:space="preserve">At any time in the </w:delText>
              </w:r>
              <w:r w:rsidRPr="00694797" w:rsidDel="006C67D0">
                <w:rPr>
                  <w:rFonts w:ascii="Arial" w:hAnsi="Arial" w:cs="Arial"/>
                  <w:b/>
                  <w:szCs w:val="24"/>
                  <w:u w:val="single"/>
                </w:rPr>
                <w:delText>last 6 months</w:delText>
              </w:r>
              <w:r w:rsidRPr="00694797" w:rsidDel="006C67D0">
                <w:rPr>
                  <w:rFonts w:ascii="Arial" w:hAnsi="Arial" w:cs="Arial"/>
                  <w:szCs w:val="24"/>
                </w:rPr>
                <w:delText xml:space="preserve"> have you had a legal job that brings in money?  </w:delText>
              </w:r>
            </w:del>
          </w:p>
        </w:tc>
      </w:tr>
      <w:tr w:rsidR="007D4A9C" w:rsidRPr="004F4CED" w:rsidDel="006C67D0" w14:paraId="6DC1C0C7" w14:textId="7B1ECB8D" w:rsidTr="007D4A9C">
        <w:trPr>
          <w:del w:id="38" w:author="Bartels, Sophia Marie" w:date="2022-10-17T09:47:00Z"/>
        </w:trPr>
        <w:tc>
          <w:tcPr>
            <w:tcW w:w="1620" w:type="dxa"/>
            <w:tcBorders>
              <w:top w:val="nil"/>
              <w:left w:val="single" w:sz="4" w:space="0" w:color="auto"/>
              <w:bottom w:val="nil"/>
              <w:right w:val="nil"/>
            </w:tcBorders>
          </w:tcPr>
          <w:p w14:paraId="201515A4" w14:textId="22EAA7F3" w:rsidR="007D4A9C" w:rsidRPr="00694797" w:rsidDel="006C67D0" w:rsidRDefault="007D4A9C" w:rsidP="007D4A9C">
            <w:pPr>
              <w:pStyle w:val="a3"/>
              <w:spacing w:line="288" w:lineRule="auto"/>
              <w:jc w:val="right"/>
              <w:rPr>
                <w:del w:id="39" w:author="Bartels, Sophia Marie" w:date="2022-10-17T09:47:00Z"/>
                <w:rFonts w:ascii="Arial" w:hAnsi="Arial" w:cs="Arial"/>
                <w:szCs w:val="24"/>
              </w:rPr>
            </w:pPr>
          </w:p>
        </w:tc>
        <w:tc>
          <w:tcPr>
            <w:tcW w:w="7740" w:type="dxa"/>
            <w:tcBorders>
              <w:top w:val="nil"/>
              <w:left w:val="nil"/>
              <w:bottom w:val="nil"/>
              <w:right w:val="single" w:sz="4" w:space="0" w:color="auto"/>
            </w:tcBorders>
          </w:tcPr>
          <w:p w14:paraId="63EBF278" w14:textId="0A1C4F67" w:rsidR="007D4A9C" w:rsidRPr="00694797" w:rsidDel="006C67D0" w:rsidRDefault="007D4A9C" w:rsidP="007D4A9C">
            <w:pPr>
              <w:pStyle w:val="a3"/>
              <w:spacing w:line="288" w:lineRule="auto"/>
              <w:rPr>
                <w:del w:id="40" w:author="Bartels, Sophia Marie" w:date="2022-10-17T09:47:00Z"/>
                <w:rFonts w:ascii="Arial" w:hAnsi="Arial" w:cs="Arial"/>
                <w:kern w:val="2"/>
                <w:szCs w:val="24"/>
              </w:rPr>
            </w:pPr>
            <w:del w:id="41"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 xml:space="preserve">(1) </w:delText>
              </w:r>
              <w:r w:rsidRPr="00694797" w:rsidDel="006C67D0">
                <w:rPr>
                  <w:rFonts w:ascii="Arial" w:hAnsi="Arial" w:cs="Arial"/>
                  <w:szCs w:val="24"/>
                </w:rPr>
                <w:delText xml:space="preserve">Yes </w:delText>
              </w:r>
            </w:del>
          </w:p>
        </w:tc>
      </w:tr>
      <w:tr w:rsidR="007D4A9C" w:rsidRPr="004F4CED" w:rsidDel="006C67D0" w14:paraId="0CA9F0F0" w14:textId="25CBCEE5" w:rsidTr="007D4A9C">
        <w:trPr>
          <w:del w:id="42" w:author="Bartels, Sophia Marie" w:date="2022-10-17T09:47:00Z"/>
        </w:trPr>
        <w:tc>
          <w:tcPr>
            <w:tcW w:w="1620" w:type="dxa"/>
            <w:tcBorders>
              <w:top w:val="nil"/>
              <w:left w:val="single" w:sz="4" w:space="0" w:color="auto"/>
              <w:bottom w:val="single" w:sz="4" w:space="0" w:color="auto"/>
              <w:right w:val="nil"/>
            </w:tcBorders>
          </w:tcPr>
          <w:p w14:paraId="112D27D6" w14:textId="6773D5B5" w:rsidR="007D4A9C" w:rsidRPr="00694797" w:rsidDel="006C67D0" w:rsidRDefault="007D4A9C" w:rsidP="007D4A9C">
            <w:pPr>
              <w:pStyle w:val="a3"/>
              <w:spacing w:line="288" w:lineRule="auto"/>
              <w:jc w:val="right"/>
              <w:rPr>
                <w:del w:id="43" w:author="Bartels, Sophia Marie" w:date="2022-10-17T09:47:00Z"/>
                <w:rFonts w:ascii="Arial" w:hAnsi="Arial" w:cs="Arial"/>
                <w:szCs w:val="24"/>
              </w:rPr>
            </w:pPr>
          </w:p>
        </w:tc>
        <w:tc>
          <w:tcPr>
            <w:tcW w:w="7740" w:type="dxa"/>
            <w:tcBorders>
              <w:top w:val="nil"/>
              <w:left w:val="nil"/>
              <w:bottom w:val="single" w:sz="4" w:space="0" w:color="auto"/>
              <w:right w:val="single" w:sz="4" w:space="0" w:color="auto"/>
            </w:tcBorders>
          </w:tcPr>
          <w:p w14:paraId="0C5DFC6F" w14:textId="544CEA78" w:rsidR="007D4A9C" w:rsidRPr="00694797" w:rsidDel="006C67D0" w:rsidRDefault="007D4A9C" w:rsidP="007D4A9C">
            <w:pPr>
              <w:pStyle w:val="a3"/>
              <w:spacing w:line="288" w:lineRule="auto"/>
              <w:rPr>
                <w:del w:id="44" w:author="Bartels, Sophia Marie" w:date="2022-10-17T09:47:00Z"/>
                <w:rFonts w:ascii="Arial" w:hAnsi="Arial" w:cs="Arial"/>
                <w:kern w:val="2"/>
                <w:szCs w:val="24"/>
              </w:rPr>
            </w:pPr>
            <w:del w:id="45"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(0)</w:delText>
              </w:r>
              <w:r w:rsidR="0083013D" w:rsidDel="006C67D0">
                <w:rPr>
                  <w:rFonts w:ascii="Arial" w:hAnsi="Arial" w:cs="Arial"/>
                  <w:kern w:val="2"/>
                  <w:szCs w:val="24"/>
                  <w:vertAlign w:val="subscript"/>
                </w:rPr>
                <w:delText xml:space="preserve"> </w:delText>
              </w:r>
              <w:r w:rsidRPr="00694797" w:rsidDel="006C67D0">
                <w:rPr>
                  <w:rFonts w:ascii="Arial" w:hAnsi="Arial" w:cs="Arial"/>
                  <w:szCs w:val="24"/>
                </w:rPr>
                <w:delText xml:space="preserve">No </w:delText>
              </w:r>
            </w:del>
          </w:p>
        </w:tc>
      </w:tr>
      <w:tr w:rsidR="007D4A9C" w:rsidRPr="004F4CED" w:rsidDel="006C67D0" w14:paraId="44C35B0E" w14:textId="2CFAC9B8" w:rsidTr="007D4A9C">
        <w:trPr>
          <w:del w:id="46" w:author="Bartels, Sophia Marie" w:date="2022-10-17T09:47:00Z"/>
        </w:trPr>
        <w:tc>
          <w:tcPr>
            <w:tcW w:w="1620" w:type="dxa"/>
            <w:tcBorders>
              <w:top w:val="single" w:sz="4" w:space="0" w:color="auto"/>
              <w:left w:val="single" w:sz="4" w:space="0" w:color="auto"/>
              <w:bottom w:val="nil"/>
              <w:right w:val="nil"/>
            </w:tcBorders>
          </w:tcPr>
          <w:p w14:paraId="440EAF89" w14:textId="192CF142" w:rsidR="007D4A9C" w:rsidRPr="00694797" w:rsidDel="006C67D0" w:rsidRDefault="007D4A9C" w:rsidP="007D4A9C">
            <w:pPr>
              <w:pStyle w:val="a3"/>
              <w:spacing w:line="288" w:lineRule="auto"/>
              <w:rPr>
                <w:del w:id="47" w:author="Bartels, Sophia Marie" w:date="2022-10-17T09:47:00Z"/>
                <w:rFonts w:ascii="Arial" w:hAnsi="Arial" w:cs="Arial"/>
                <w:szCs w:val="24"/>
              </w:rPr>
            </w:pPr>
            <w:del w:id="48"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3</w:delText>
              </w:r>
              <w:r w:rsidRPr="00694797" w:rsidDel="006C67D0">
                <w:rPr>
                  <w:rFonts w:ascii="Arial" w:hAnsi="Arial" w:cs="Arial"/>
                  <w:szCs w:val="24"/>
                </w:rPr>
                <w:delText>.</w:delText>
              </w:r>
            </w:del>
          </w:p>
        </w:tc>
        <w:tc>
          <w:tcPr>
            <w:tcW w:w="7740" w:type="dxa"/>
            <w:tcBorders>
              <w:top w:val="single" w:sz="4" w:space="0" w:color="auto"/>
              <w:left w:val="nil"/>
              <w:bottom w:val="nil"/>
              <w:right w:val="single" w:sz="4" w:space="0" w:color="auto"/>
            </w:tcBorders>
          </w:tcPr>
          <w:p w14:paraId="0271046C" w14:textId="2E3E7427" w:rsidR="007D4A9C" w:rsidRPr="00694797" w:rsidDel="006C67D0" w:rsidRDefault="007D4A9C" w:rsidP="007D4A9C">
            <w:pPr>
              <w:pStyle w:val="a3"/>
              <w:spacing w:line="288" w:lineRule="auto"/>
              <w:rPr>
                <w:del w:id="49" w:author="Bartels, Sophia Marie" w:date="2022-10-17T09:47:00Z"/>
                <w:rFonts w:ascii="Arial" w:hAnsi="Arial" w:cs="Arial"/>
                <w:kern w:val="2"/>
                <w:szCs w:val="24"/>
              </w:rPr>
            </w:pPr>
            <w:del w:id="50" w:author="Bartels, Sophia Marie" w:date="2022-10-17T09:47:00Z">
              <w:r w:rsidRPr="00694797" w:rsidDel="006C67D0">
                <w:rPr>
                  <w:rFonts w:ascii="Arial" w:hAnsi="Arial" w:cs="Arial"/>
                  <w:kern w:val="2"/>
                  <w:szCs w:val="24"/>
                </w:rPr>
                <w:delText xml:space="preserve">In the </w:delText>
              </w:r>
              <w:r w:rsidRPr="00694797" w:rsidDel="006C67D0">
                <w:rPr>
                  <w:rFonts w:ascii="Arial" w:hAnsi="Arial" w:cs="Arial"/>
                  <w:b/>
                  <w:kern w:val="2"/>
                  <w:szCs w:val="24"/>
                  <w:u w:val="single"/>
                </w:rPr>
                <w:delText>last month</w:delText>
              </w:r>
              <w:r w:rsidRPr="00694797" w:rsidDel="006C67D0">
                <w:rPr>
                  <w:rFonts w:ascii="Arial" w:hAnsi="Arial" w:cs="Arial"/>
                  <w:kern w:val="2"/>
                  <w:szCs w:val="24"/>
                </w:rPr>
                <w:delText xml:space="preserve">, how many days did you work per week, on average? </w:delText>
              </w:r>
            </w:del>
          </w:p>
        </w:tc>
      </w:tr>
      <w:tr w:rsidR="007D4A9C" w:rsidRPr="004F4CED" w:rsidDel="006C67D0" w14:paraId="0C7AC137" w14:textId="776DDBD0" w:rsidTr="007D4A9C">
        <w:trPr>
          <w:del w:id="51" w:author="Bartels, Sophia Marie" w:date="2022-10-17T09:47:00Z"/>
        </w:trPr>
        <w:tc>
          <w:tcPr>
            <w:tcW w:w="1620" w:type="dxa"/>
            <w:tcBorders>
              <w:top w:val="nil"/>
              <w:left w:val="single" w:sz="4" w:space="0" w:color="auto"/>
              <w:bottom w:val="nil"/>
              <w:right w:val="nil"/>
            </w:tcBorders>
          </w:tcPr>
          <w:p w14:paraId="15890E4B" w14:textId="2C19719C" w:rsidR="007D4A9C" w:rsidRPr="00694797" w:rsidDel="006C67D0" w:rsidRDefault="007D4A9C" w:rsidP="007D4A9C">
            <w:pPr>
              <w:pStyle w:val="a3"/>
              <w:spacing w:line="288" w:lineRule="auto"/>
              <w:jc w:val="right"/>
              <w:rPr>
                <w:del w:id="52" w:author="Bartels, Sophia Marie" w:date="2022-10-17T09:47:00Z"/>
                <w:rFonts w:ascii="Arial" w:hAnsi="Arial" w:cs="Arial"/>
                <w:szCs w:val="24"/>
              </w:rPr>
            </w:pPr>
          </w:p>
        </w:tc>
        <w:tc>
          <w:tcPr>
            <w:tcW w:w="7740" w:type="dxa"/>
            <w:tcBorders>
              <w:top w:val="nil"/>
              <w:left w:val="nil"/>
              <w:bottom w:val="nil"/>
              <w:right w:val="single" w:sz="4" w:space="0" w:color="auto"/>
            </w:tcBorders>
          </w:tcPr>
          <w:p w14:paraId="45F6146F" w14:textId="0D079864" w:rsidR="007D4A9C" w:rsidRPr="00694797" w:rsidDel="006C67D0" w:rsidRDefault="007D4A9C" w:rsidP="007D4A9C">
            <w:pPr>
              <w:pStyle w:val="a3"/>
              <w:spacing w:line="288" w:lineRule="auto"/>
              <w:rPr>
                <w:del w:id="53" w:author="Bartels, Sophia Marie" w:date="2022-10-17T09:47:00Z"/>
                <w:rFonts w:ascii="Arial" w:hAnsi="Arial" w:cs="Arial"/>
                <w:szCs w:val="24"/>
              </w:rPr>
            </w:pPr>
            <w:del w:id="54" w:author="Bartels, Sophia Marie" w:date="2022-10-17T09:47:00Z">
              <w:r w:rsidRPr="00694797" w:rsidDel="006C67D0">
                <w:rPr>
                  <w:rFonts w:ascii="Arial" w:hAnsi="Arial" w:cs="Arial"/>
                  <w:kern w:val="2"/>
                  <w:szCs w:val="24"/>
                </w:rPr>
                <w:delText>___ ___ Number of days per week</w:delText>
              </w:r>
            </w:del>
          </w:p>
        </w:tc>
      </w:tr>
      <w:tr w:rsidR="007D4A9C" w:rsidRPr="004F4CED" w:rsidDel="006C67D0" w14:paraId="4C481C52" w14:textId="4218A89F" w:rsidTr="007D4A9C">
        <w:trPr>
          <w:trHeight w:val="252"/>
          <w:del w:id="55" w:author="Bartels, Sophia Marie" w:date="2022-10-17T09:47:00Z"/>
        </w:trPr>
        <w:tc>
          <w:tcPr>
            <w:tcW w:w="1620" w:type="dxa"/>
            <w:tcBorders>
              <w:top w:val="nil"/>
              <w:left w:val="single" w:sz="4" w:space="0" w:color="auto"/>
              <w:bottom w:val="nil"/>
              <w:right w:val="nil"/>
            </w:tcBorders>
          </w:tcPr>
          <w:p w14:paraId="5C531B1E" w14:textId="4C96B033" w:rsidR="007D4A9C" w:rsidRPr="00694797" w:rsidDel="006C67D0" w:rsidRDefault="007D4A9C" w:rsidP="007D4A9C">
            <w:pPr>
              <w:pStyle w:val="a3"/>
              <w:spacing w:line="288" w:lineRule="auto"/>
              <w:jc w:val="right"/>
              <w:rPr>
                <w:del w:id="56" w:author="Bartels, Sophia Marie" w:date="2022-10-17T09:47:00Z"/>
                <w:rFonts w:ascii="Arial" w:hAnsi="Arial" w:cs="Arial"/>
                <w:szCs w:val="24"/>
              </w:rPr>
            </w:pPr>
          </w:p>
        </w:tc>
        <w:tc>
          <w:tcPr>
            <w:tcW w:w="7740" w:type="dxa"/>
            <w:tcBorders>
              <w:top w:val="nil"/>
              <w:left w:val="nil"/>
              <w:bottom w:val="nil"/>
              <w:right w:val="single" w:sz="4" w:space="0" w:color="auto"/>
            </w:tcBorders>
            <w:vAlign w:val="center"/>
          </w:tcPr>
          <w:p w14:paraId="1AE7DE4E" w14:textId="2F8951EC" w:rsidR="007D4A9C" w:rsidRPr="00694797" w:rsidDel="006C67D0" w:rsidRDefault="007D4A9C" w:rsidP="007D4A9C">
            <w:pPr>
              <w:pStyle w:val="a3"/>
              <w:spacing w:line="288" w:lineRule="auto"/>
              <w:rPr>
                <w:del w:id="57" w:author="Bartels, Sophia Marie" w:date="2022-10-17T09:47:00Z"/>
                <w:rFonts w:ascii="Arial" w:hAnsi="Arial" w:cs="Arial"/>
                <w:kern w:val="2"/>
                <w:szCs w:val="24"/>
              </w:rPr>
            </w:pPr>
            <w:del w:id="58" w:author="Bartels, Sophia Marie" w:date="2022-10-17T09:47:00Z">
              <w:r w:rsidRPr="00694797" w:rsidDel="006C67D0">
                <w:rPr>
                  <w:rFonts w:ascii="Arial" w:hAnsi="Arial" w:cs="Arial"/>
                  <w:b/>
                  <w:caps/>
                  <w:szCs w:val="24"/>
                </w:rPr>
                <w:delText>DO NOT READ THESE RESPONSES</w:delText>
              </w:r>
            </w:del>
          </w:p>
        </w:tc>
      </w:tr>
      <w:tr w:rsidR="007D4A9C" w:rsidRPr="004F4CED" w:rsidDel="006C67D0" w14:paraId="20514EC0" w14:textId="6AEE6015" w:rsidTr="007D4A9C">
        <w:trPr>
          <w:del w:id="59" w:author="Bartels, Sophia Marie" w:date="2022-10-17T09:47:00Z"/>
        </w:trPr>
        <w:tc>
          <w:tcPr>
            <w:tcW w:w="1620" w:type="dxa"/>
            <w:tcBorders>
              <w:top w:val="nil"/>
              <w:left w:val="single" w:sz="4" w:space="0" w:color="auto"/>
              <w:bottom w:val="nil"/>
              <w:right w:val="nil"/>
            </w:tcBorders>
          </w:tcPr>
          <w:p w14:paraId="0573424B" w14:textId="4709A617" w:rsidR="007D4A9C" w:rsidRPr="00694797" w:rsidDel="006C67D0" w:rsidRDefault="007D4A9C" w:rsidP="007D4A9C">
            <w:pPr>
              <w:pStyle w:val="a3"/>
              <w:spacing w:line="288" w:lineRule="auto"/>
              <w:jc w:val="right"/>
              <w:rPr>
                <w:del w:id="60" w:author="Bartels, Sophia Marie" w:date="2022-10-17T09:47:00Z"/>
                <w:rFonts w:ascii="Arial" w:hAnsi="Arial" w:cs="Arial"/>
                <w:b/>
                <w:szCs w:val="24"/>
              </w:rPr>
            </w:pPr>
          </w:p>
        </w:tc>
        <w:tc>
          <w:tcPr>
            <w:tcW w:w="7740" w:type="dxa"/>
            <w:tcBorders>
              <w:top w:val="nil"/>
              <w:left w:val="nil"/>
              <w:bottom w:val="nil"/>
              <w:right w:val="single" w:sz="4" w:space="0" w:color="auto"/>
            </w:tcBorders>
          </w:tcPr>
          <w:p w14:paraId="31C2FC2E" w14:textId="6DEAFCBA" w:rsidR="007D4A9C" w:rsidRPr="00694797" w:rsidDel="006C67D0" w:rsidRDefault="007D4A9C" w:rsidP="007D4A9C">
            <w:pPr>
              <w:pStyle w:val="a3"/>
              <w:spacing w:line="288" w:lineRule="auto"/>
              <w:rPr>
                <w:del w:id="61" w:author="Bartels, Sophia Marie" w:date="2022-10-17T09:47:00Z"/>
                <w:rFonts w:ascii="Arial" w:hAnsi="Arial" w:cs="Arial"/>
                <w:szCs w:val="24"/>
              </w:rPr>
            </w:pPr>
            <w:del w:id="62"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009539BD" w:rsidDel="006C67D0">
                <w:rPr>
                  <w:rFonts w:ascii="Arial" w:hAnsi="Arial" w:cs="Arial"/>
                  <w:kern w:val="2"/>
                  <w:szCs w:val="24"/>
                  <w:vertAlign w:val="subscript"/>
                </w:rPr>
                <w:delText xml:space="preserve"> </w:delText>
              </w:r>
              <w:r w:rsidRPr="00694797" w:rsidDel="006C67D0">
                <w:rPr>
                  <w:rFonts w:ascii="Arial" w:hAnsi="Arial" w:cs="Arial"/>
                  <w:szCs w:val="24"/>
                </w:rPr>
                <w:delText>REFUSE TO ANSWER</w:delText>
              </w:r>
            </w:del>
          </w:p>
        </w:tc>
      </w:tr>
      <w:tr w:rsidR="007D4A9C" w:rsidRPr="004F4CED" w:rsidDel="006C67D0" w14:paraId="40EA63B6" w14:textId="2630924F" w:rsidTr="007D4A9C">
        <w:trPr>
          <w:del w:id="63" w:author="Bartels, Sophia Marie" w:date="2022-10-17T09:47:00Z"/>
        </w:trPr>
        <w:tc>
          <w:tcPr>
            <w:tcW w:w="1620" w:type="dxa"/>
            <w:tcBorders>
              <w:top w:val="nil"/>
              <w:left w:val="single" w:sz="4" w:space="0" w:color="auto"/>
              <w:bottom w:val="single" w:sz="4" w:space="0" w:color="auto"/>
              <w:right w:val="nil"/>
            </w:tcBorders>
          </w:tcPr>
          <w:p w14:paraId="6A46CDA6" w14:textId="55E8F0DA" w:rsidR="007D4A9C" w:rsidRPr="00694797" w:rsidDel="006C67D0" w:rsidRDefault="007D4A9C" w:rsidP="007D4A9C">
            <w:pPr>
              <w:pStyle w:val="a3"/>
              <w:spacing w:line="288" w:lineRule="auto"/>
              <w:jc w:val="right"/>
              <w:rPr>
                <w:del w:id="64" w:author="Bartels, Sophia Marie" w:date="2022-10-17T09:47:00Z"/>
                <w:rFonts w:ascii="Arial" w:hAnsi="Arial" w:cs="Arial"/>
                <w:szCs w:val="24"/>
              </w:rPr>
            </w:pPr>
          </w:p>
        </w:tc>
        <w:tc>
          <w:tcPr>
            <w:tcW w:w="7740" w:type="dxa"/>
            <w:tcBorders>
              <w:top w:val="nil"/>
              <w:left w:val="nil"/>
              <w:bottom w:val="single" w:sz="4" w:space="0" w:color="auto"/>
              <w:right w:val="single" w:sz="4" w:space="0" w:color="auto"/>
            </w:tcBorders>
          </w:tcPr>
          <w:p w14:paraId="394C5875" w14:textId="46EA50F5" w:rsidR="007D4A9C" w:rsidRPr="00694797" w:rsidDel="006C67D0" w:rsidRDefault="007D4A9C" w:rsidP="007D4A9C">
            <w:pPr>
              <w:pStyle w:val="a3"/>
              <w:spacing w:line="288" w:lineRule="auto"/>
              <w:rPr>
                <w:del w:id="65" w:author="Bartels, Sophia Marie" w:date="2022-10-17T09:47:00Z"/>
                <w:rFonts w:ascii="Arial" w:hAnsi="Arial" w:cs="Arial"/>
                <w:szCs w:val="24"/>
              </w:rPr>
            </w:pPr>
            <w:del w:id="66"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009539BD" w:rsidDel="006C67D0">
                <w:rPr>
                  <w:rFonts w:ascii="Arial" w:hAnsi="Arial" w:cs="Arial"/>
                  <w:kern w:val="2"/>
                  <w:szCs w:val="24"/>
                  <w:vertAlign w:val="subscript"/>
                </w:rPr>
                <w:delText xml:space="preserve"> </w:delText>
              </w:r>
              <w:r w:rsidRPr="00694797" w:rsidDel="006C67D0">
                <w:rPr>
                  <w:rFonts w:ascii="Arial" w:hAnsi="Arial" w:cs="Arial"/>
                  <w:szCs w:val="24"/>
                </w:rPr>
                <w:delText>DON’T KNOW</w:delText>
              </w:r>
            </w:del>
          </w:p>
        </w:tc>
      </w:tr>
      <w:tr w:rsidR="007D4A9C" w:rsidRPr="004F4CED" w:rsidDel="006C67D0" w14:paraId="501B5813" w14:textId="2A1429EB" w:rsidTr="007D4A9C">
        <w:trPr>
          <w:trHeight w:val="224"/>
          <w:del w:id="67" w:author="Bartels, Sophia Marie" w:date="2022-10-17T09:47:00Z"/>
        </w:trPr>
        <w:tc>
          <w:tcPr>
            <w:tcW w:w="1620" w:type="dxa"/>
            <w:tcBorders>
              <w:top w:val="single" w:sz="4" w:space="0" w:color="auto"/>
              <w:left w:val="single" w:sz="4" w:space="0" w:color="auto"/>
              <w:bottom w:val="nil"/>
              <w:right w:val="nil"/>
            </w:tcBorders>
          </w:tcPr>
          <w:p w14:paraId="34211341" w14:textId="1FDB5175" w:rsidR="007D4A9C" w:rsidRPr="00694797" w:rsidDel="006C67D0" w:rsidRDefault="007D4A9C" w:rsidP="007D4A9C">
            <w:pPr>
              <w:pStyle w:val="a3"/>
              <w:spacing w:line="288" w:lineRule="auto"/>
              <w:rPr>
                <w:del w:id="68" w:author="Bartels, Sophia Marie" w:date="2022-10-17T09:47:00Z"/>
                <w:rFonts w:ascii="Arial" w:hAnsi="Arial" w:cs="Arial"/>
                <w:szCs w:val="24"/>
              </w:rPr>
            </w:pPr>
            <w:del w:id="69"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4</w:delText>
              </w:r>
              <w:r w:rsidRPr="00694797" w:rsidDel="006C67D0">
                <w:rPr>
                  <w:rFonts w:ascii="Arial" w:hAnsi="Arial" w:cs="Arial"/>
                  <w:szCs w:val="24"/>
                </w:rPr>
                <w:delText>.</w:delText>
              </w:r>
            </w:del>
          </w:p>
        </w:tc>
        <w:tc>
          <w:tcPr>
            <w:tcW w:w="7740" w:type="dxa"/>
            <w:tcBorders>
              <w:top w:val="single" w:sz="4" w:space="0" w:color="auto"/>
              <w:left w:val="nil"/>
              <w:bottom w:val="nil"/>
              <w:right w:val="single" w:sz="4" w:space="0" w:color="auto"/>
            </w:tcBorders>
          </w:tcPr>
          <w:p w14:paraId="73EC6CEB" w14:textId="1708077E" w:rsidR="007D4A9C" w:rsidRPr="00694797" w:rsidDel="006C67D0" w:rsidRDefault="007D4A9C" w:rsidP="007D4A9C">
            <w:pPr>
              <w:pStyle w:val="a3"/>
              <w:spacing w:line="288" w:lineRule="auto"/>
              <w:rPr>
                <w:del w:id="70" w:author="Bartels, Sophia Marie" w:date="2022-10-17T09:47:00Z"/>
                <w:rFonts w:ascii="Arial" w:hAnsi="Arial" w:cs="Arial"/>
                <w:szCs w:val="24"/>
              </w:rPr>
            </w:pPr>
            <w:del w:id="71" w:author="Bartels, Sophia Marie" w:date="2022-10-17T09:47:00Z">
              <w:r w:rsidRPr="00694797" w:rsidDel="006C67D0">
                <w:rPr>
                  <w:rFonts w:ascii="Arial" w:hAnsi="Arial" w:cs="Arial"/>
                  <w:kern w:val="2"/>
                  <w:szCs w:val="24"/>
                </w:rPr>
                <w:delText xml:space="preserve">In the </w:delText>
              </w:r>
              <w:r w:rsidRPr="00694797" w:rsidDel="006C67D0">
                <w:rPr>
                  <w:rFonts w:ascii="Arial" w:hAnsi="Arial" w:cs="Arial"/>
                  <w:b/>
                  <w:kern w:val="2"/>
                  <w:szCs w:val="24"/>
                  <w:u w:val="single"/>
                </w:rPr>
                <w:delText>last month</w:delText>
              </w:r>
              <w:r w:rsidRPr="00694797" w:rsidDel="006C67D0">
                <w:rPr>
                  <w:rFonts w:ascii="Arial" w:hAnsi="Arial" w:cs="Arial"/>
                  <w:kern w:val="2"/>
                  <w:szCs w:val="24"/>
                </w:rPr>
                <w:delText xml:space="preserve">, how many hours did you work per day, on average? </w:delText>
              </w:r>
            </w:del>
          </w:p>
        </w:tc>
      </w:tr>
      <w:tr w:rsidR="007D4A9C" w:rsidRPr="004F4CED" w:rsidDel="006C67D0" w14:paraId="72BCBB0C" w14:textId="12C8E98D" w:rsidTr="007D4A9C">
        <w:trPr>
          <w:del w:id="72" w:author="Bartels, Sophia Marie" w:date="2022-10-17T09:47:00Z"/>
        </w:trPr>
        <w:tc>
          <w:tcPr>
            <w:tcW w:w="1620" w:type="dxa"/>
            <w:tcBorders>
              <w:top w:val="nil"/>
              <w:left w:val="single" w:sz="4" w:space="0" w:color="auto"/>
              <w:bottom w:val="nil"/>
              <w:right w:val="nil"/>
            </w:tcBorders>
          </w:tcPr>
          <w:p w14:paraId="65EF8BF5" w14:textId="6298D83D" w:rsidR="007D4A9C" w:rsidRPr="00694797" w:rsidDel="006C67D0" w:rsidRDefault="007D4A9C" w:rsidP="007D4A9C">
            <w:pPr>
              <w:pStyle w:val="a3"/>
              <w:spacing w:line="288" w:lineRule="auto"/>
              <w:rPr>
                <w:del w:id="73" w:author="Bartels, Sophia Marie" w:date="2022-10-17T09:47:00Z"/>
                <w:rFonts w:ascii="Arial" w:hAnsi="Arial" w:cs="Arial"/>
                <w:szCs w:val="24"/>
              </w:rPr>
            </w:pPr>
          </w:p>
        </w:tc>
        <w:tc>
          <w:tcPr>
            <w:tcW w:w="7740" w:type="dxa"/>
            <w:tcBorders>
              <w:top w:val="nil"/>
              <w:left w:val="nil"/>
              <w:bottom w:val="nil"/>
              <w:right w:val="single" w:sz="4" w:space="0" w:color="auto"/>
            </w:tcBorders>
          </w:tcPr>
          <w:p w14:paraId="31D92712" w14:textId="1FF84702" w:rsidR="007D4A9C" w:rsidRPr="00694797" w:rsidDel="006C67D0" w:rsidRDefault="007D4A9C" w:rsidP="007D4A9C">
            <w:pPr>
              <w:pStyle w:val="a3"/>
              <w:spacing w:line="288" w:lineRule="auto"/>
              <w:rPr>
                <w:del w:id="74" w:author="Bartels, Sophia Marie" w:date="2022-10-17T09:47:00Z"/>
                <w:rFonts w:ascii="Arial" w:hAnsi="Arial" w:cs="Arial"/>
                <w:szCs w:val="24"/>
              </w:rPr>
            </w:pPr>
            <w:del w:id="75" w:author="Bartels, Sophia Marie" w:date="2022-10-17T09:47:00Z">
              <w:r w:rsidRPr="00694797" w:rsidDel="006C67D0">
                <w:rPr>
                  <w:rFonts w:ascii="Arial" w:hAnsi="Arial" w:cs="Arial"/>
                  <w:kern w:val="2"/>
                  <w:szCs w:val="24"/>
                </w:rPr>
                <w:delText>___ ___ Number of hours per day</w:delText>
              </w:r>
            </w:del>
          </w:p>
        </w:tc>
      </w:tr>
      <w:tr w:rsidR="007D4A9C" w:rsidRPr="004F4CED" w:rsidDel="006C67D0" w14:paraId="1F13B381" w14:textId="1CF8D899" w:rsidTr="007D4A9C">
        <w:trPr>
          <w:del w:id="76" w:author="Bartels, Sophia Marie" w:date="2022-10-17T09:47:00Z"/>
        </w:trPr>
        <w:tc>
          <w:tcPr>
            <w:tcW w:w="1620" w:type="dxa"/>
            <w:tcBorders>
              <w:top w:val="nil"/>
              <w:left w:val="single" w:sz="4" w:space="0" w:color="auto"/>
              <w:bottom w:val="nil"/>
              <w:right w:val="nil"/>
            </w:tcBorders>
          </w:tcPr>
          <w:p w14:paraId="78431DE5" w14:textId="40B48730" w:rsidR="007D4A9C" w:rsidRPr="00694797" w:rsidDel="006C67D0" w:rsidRDefault="007D4A9C" w:rsidP="007D4A9C">
            <w:pPr>
              <w:pStyle w:val="a3"/>
              <w:spacing w:line="288" w:lineRule="auto"/>
              <w:rPr>
                <w:del w:id="77" w:author="Bartels, Sophia Marie" w:date="2022-10-17T09:47:00Z"/>
                <w:rFonts w:ascii="Arial" w:hAnsi="Arial" w:cs="Arial"/>
                <w:szCs w:val="24"/>
              </w:rPr>
            </w:pPr>
          </w:p>
        </w:tc>
        <w:tc>
          <w:tcPr>
            <w:tcW w:w="7740" w:type="dxa"/>
            <w:tcBorders>
              <w:top w:val="nil"/>
              <w:left w:val="nil"/>
              <w:bottom w:val="nil"/>
              <w:right w:val="single" w:sz="4" w:space="0" w:color="auto"/>
            </w:tcBorders>
            <w:vAlign w:val="center"/>
          </w:tcPr>
          <w:p w14:paraId="41DEE569" w14:textId="3670B5BD" w:rsidR="007D4A9C" w:rsidRPr="00694797" w:rsidDel="006C67D0" w:rsidRDefault="007D4A9C" w:rsidP="007D4A9C">
            <w:pPr>
              <w:pStyle w:val="a3"/>
              <w:spacing w:line="288" w:lineRule="auto"/>
              <w:rPr>
                <w:del w:id="78" w:author="Bartels, Sophia Marie" w:date="2022-10-17T09:47:00Z"/>
                <w:rFonts w:ascii="Arial" w:hAnsi="Arial" w:cs="Arial"/>
                <w:kern w:val="2"/>
                <w:szCs w:val="24"/>
              </w:rPr>
            </w:pPr>
            <w:del w:id="79" w:author="Bartels, Sophia Marie" w:date="2022-10-17T09:47:00Z">
              <w:r w:rsidRPr="00694797" w:rsidDel="006C67D0">
                <w:rPr>
                  <w:rFonts w:ascii="Arial" w:hAnsi="Arial" w:cs="Arial"/>
                  <w:b/>
                  <w:caps/>
                  <w:szCs w:val="24"/>
                </w:rPr>
                <w:delText>DO NOT READ THESE RESPONSES</w:delText>
              </w:r>
            </w:del>
          </w:p>
        </w:tc>
      </w:tr>
      <w:tr w:rsidR="007D4A9C" w:rsidRPr="004F4CED" w:rsidDel="006C67D0" w14:paraId="5D3789CD" w14:textId="0BD9A884" w:rsidTr="007D4A9C">
        <w:trPr>
          <w:del w:id="80" w:author="Bartels, Sophia Marie" w:date="2022-10-17T09:47:00Z"/>
        </w:trPr>
        <w:tc>
          <w:tcPr>
            <w:tcW w:w="1620" w:type="dxa"/>
            <w:tcBorders>
              <w:top w:val="nil"/>
              <w:left w:val="single" w:sz="4" w:space="0" w:color="auto"/>
              <w:bottom w:val="nil"/>
              <w:right w:val="nil"/>
            </w:tcBorders>
          </w:tcPr>
          <w:p w14:paraId="51DA24D8" w14:textId="119A1D42" w:rsidR="007D4A9C" w:rsidRPr="00694797" w:rsidDel="006C67D0" w:rsidRDefault="007D4A9C" w:rsidP="007D4A9C">
            <w:pPr>
              <w:pStyle w:val="a3"/>
              <w:spacing w:line="288" w:lineRule="auto"/>
              <w:jc w:val="right"/>
              <w:rPr>
                <w:del w:id="81" w:author="Bartels, Sophia Marie" w:date="2022-10-17T09:47:00Z"/>
                <w:rFonts w:ascii="Arial" w:hAnsi="Arial" w:cs="Arial"/>
                <w:szCs w:val="24"/>
              </w:rPr>
            </w:pPr>
          </w:p>
        </w:tc>
        <w:tc>
          <w:tcPr>
            <w:tcW w:w="7740" w:type="dxa"/>
            <w:tcBorders>
              <w:top w:val="nil"/>
              <w:left w:val="nil"/>
              <w:bottom w:val="nil"/>
              <w:right w:val="single" w:sz="4" w:space="0" w:color="auto"/>
            </w:tcBorders>
          </w:tcPr>
          <w:p w14:paraId="38C44929" w14:textId="5E1FFA7E" w:rsidR="007D4A9C" w:rsidRPr="00694797" w:rsidDel="006C67D0" w:rsidRDefault="007D4A9C" w:rsidP="007D4A9C">
            <w:pPr>
              <w:pStyle w:val="a3"/>
              <w:spacing w:line="288" w:lineRule="auto"/>
              <w:rPr>
                <w:del w:id="82" w:author="Bartels, Sophia Marie" w:date="2022-10-17T09:47:00Z"/>
                <w:rFonts w:ascii="Arial" w:hAnsi="Arial" w:cs="Arial"/>
                <w:szCs w:val="24"/>
              </w:rPr>
            </w:pPr>
            <w:del w:id="83"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00176496" w:rsidDel="006C67D0">
                <w:rPr>
                  <w:rFonts w:ascii="Arial" w:hAnsi="Arial" w:cs="Arial"/>
                  <w:kern w:val="2"/>
                  <w:szCs w:val="24"/>
                  <w:vertAlign w:val="subscript"/>
                </w:rPr>
                <w:delText xml:space="preserve"> </w:delText>
              </w:r>
              <w:r w:rsidRPr="00694797" w:rsidDel="006C67D0">
                <w:rPr>
                  <w:rFonts w:ascii="Arial" w:hAnsi="Arial" w:cs="Arial"/>
                  <w:szCs w:val="24"/>
                </w:rPr>
                <w:delText>REFUSE TO ANSWER</w:delText>
              </w:r>
            </w:del>
          </w:p>
        </w:tc>
      </w:tr>
      <w:tr w:rsidR="007D4A9C" w:rsidRPr="004F4CED" w:rsidDel="006C67D0" w14:paraId="76470EB1" w14:textId="00C2F99E" w:rsidTr="007D4A9C">
        <w:trPr>
          <w:del w:id="84" w:author="Bartels, Sophia Marie" w:date="2022-10-17T09:47:00Z"/>
        </w:trPr>
        <w:tc>
          <w:tcPr>
            <w:tcW w:w="1620" w:type="dxa"/>
            <w:tcBorders>
              <w:top w:val="nil"/>
              <w:left w:val="single" w:sz="4" w:space="0" w:color="auto"/>
              <w:bottom w:val="nil"/>
              <w:right w:val="nil"/>
            </w:tcBorders>
          </w:tcPr>
          <w:p w14:paraId="36AE6A7F" w14:textId="38228348" w:rsidR="007D4A9C" w:rsidRPr="00694797" w:rsidDel="006C67D0" w:rsidRDefault="007D4A9C" w:rsidP="007D4A9C">
            <w:pPr>
              <w:pStyle w:val="a3"/>
              <w:spacing w:line="288" w:lineRule="auto"/>
              <w:jc w:val="right"/>
              <w:rPr>
                <w:del w:id="85" w:author="Bartels, Sophia Marie" w:date="2022-10-17T09:47:00Z"/>
                <w:rFonts w:ascii="Arial" w:hAnsi="Arial" w:cs="Arial"/>
                <w:szCs w:val="24"/>
              </w:rPr>
            </w:pPr>
          </w:p>
        </w:tc>
        <w:tc>
          <w:tcPr>
            <w:tcW w:w="7740" w:type="dxa"/>
            <w:tcBorders>
              <w:top w:val="nil"/>
              <w:left w:val="nil"/>
              <w:bottom w:val="nil"/>
              <w:right w:val="single" w:sz="4" w:space="0" w:color="auto"/>
            </w:tcBorders>
          </w:tcPr>
          <w:p w14:paraId="5C3848A0" w14:textId="0275EAF2" w:rsidR="007D4A9C" w:rsidRPr="00694797" w:rsidDel="006C67D0" w:rsidRDefault="007D4A9C" w:rsidP="007D4A9C">
            <w:pPr>
              <w:pStyle w:val="a3"/>
              <w:spacing w:line="288" w:lineRule="auto"/>
              <w:rPr>
                <w:del w:id="86" w:author="Bartels, Sophia Marie" w:date="2022-10-17T09:47:00Z"/>
                <w:rFonts w:ascii="Arial" w:hAnsi="Arial" w:cs="Arial"/>
                <w:kern w:val="2"/>
                <w:szCs w:val="24"/>
              </w:rPr>
            </w:pPr>
            <w:del w:id="87"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00176496" w:rsidDel="006C67D0">
                <w:rPr>
                  <w:rFonts w:ascii="Arial" w:hAnsi="Arial" w:cs="Arial"/>
                  <w:kern w:val="2"/>
                  <w:szCs w:val="24"/>
                  <w:vertAlign w:val="subscript"/>
                </w:rPr>
                <w:delText xml:space="preserve"> </w:delText>
              </w:r>
              <w:r w:rsidRPr="00694797" w:rsidDel="006C67D0">
                <w:rPr>
                  <w:rFonts w:ascii="Arial" w:hAnsi="Arial" w:cs="Arial"/>
                  <w:szCs w:val="24"/>
                </w:rPr>
                <w:delText>DON’T KNOW</w:delText>
              </w:r>
            </w:del>
          </w:p>
        </w:tc>
      </w:tr>
      <w:tr w:rsidR="007D4A9C" w:rsidRPr="004F4CED" w:rsidDel="006C67D0" w14:paraId="1384721E" w14:textId="24B3B02D" w:rsidTr="007D4A9C">
        <w:trPr>
          <w:del w:id="88" w:author="Bartels, Sophia Marie" w:date="2022-10-17T09:47:00Z"/>
        </w:trPr>
        <w:tc>
          <w:tcPr>
            <w:tcW w:w="1620" w:type="dxa"/>
            <w:tcBorders>
              <w:top w:val="nil"/>
              <w:left w:val="single" w:sz="4" w:space="0" w:color="auto"/>
              <w:bottom w:val="nil"/>
              <w:right w:val="nil"/>
            </w:tcBorders>
          </w:tcPr>
          <w:p w14:paraId="1F0BA413" w14:textId="52EEE29D" w:rsidR="007D4A9C" w:rsidRPr="00694797" w:rsidDel="006C67D0" w:rsidRDefault="007D4A9C" w:rsidP="007D4A9C">
            <w:pPr>
              <w:pStyle w:val="a3"/>
              <w:spacing w:line="288" w:lineRule="auto"/>
              <w:jc w:val="right"/>
              <w:rPr>
                <w:del w:id="89" w:author="Bartels, Sophia Marie" w:date="2022-10-17T09:47:00Z"/>
                <w:rFonts w:ascii="Arial" w:hAnsi="Arial" w:cs="Arial"/>
                <w:b/>
                <w:szCs w:val="24"/>
              </w:rPr>
            </w:pPr>
          </w:p>
        </w:tc>
        <w:tc>
          <w:tcPr>
            <w:tcW w:w="7740" w:type="dxa"/>
            <w:tcBorders>
              <w:top w:val="nil"/>
              <w:left w:val="nil"/>
              <w:bottom w:val="nil"/>
              <w:right w:val="single" w:sz="4" w:space="0" w:color="auto"/>
            </w:tcBorders>
          </w:tcPr>
          <w:p w14:paraId="1CA2257A" w14:textId="16D5D75C" w:rsidR="007D4A9C" w:rsidRPr="00694797" w:rsidDel="006C67D0" w:rsidRDefault="007D4A9C" w:rsidP="007D4A9C">
            <w:pPr>
              <w:pStyle w:val="a3"/>
              <w:spacing w:line="288" w:lineRule="auto"/>
              <w:rPr>
                <w:del w:id="90" w:author="Bartels, Sophia Marie" w:date="2022-10-17T09:47:00Z"/>
                <w:rFonts w:ascii="Arial" w:hAnsi="Arial" w:cs="Arial"/>
                <w:szCs w:val="24"/>
              </w:rPr>
            </w:pPr>
            <w:del w:id="91"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Pr="00694797" w:rsidDel="006C67D0">
                <w:rPr>
                  <w:rFonts w:ascii="Arial" w:hAnsi="Arial" w:cs="Arial"/>
                  <w:szCs w:val="24"/>
                </w:rPr>
                <w:delText xml:space="preserve"> REFUSE TO ANSWER</w:delText>
              </w:r>
            </w:del>
          </w:p>
        </w:tc>
      </w:tr>
      <w:tr w:rsidR="007D4A9C" w:rsidRPr="004F4CED" w:rsidDel="006C67D0" w14:paraId="5310F9FB" w14:textId="6CD17B8C" w:rsidTr="007D4A9C">
        <w:trPr>
          <w:del w:id="92" w:author="Bartels, Sophia Marie" w:date="2022-10-17T09:47:00Z"/>
        </w:trPr>
        <w:tc>
          <w:tcPr>
            <w:tcW w:w="1620" w:type="dxa"/>
            <w:tcBorders>
              <w:top w:val="nil"/>
              <w:left w:val="single" w:sz="4" w:space="0" w:color="auto"/>
              <w:bottom w:val="single" w:sz="4" w:space="0" w:color="auto"/>
              <w:right w:val="nil"/>
            </w:tcBorders>
          </w:tcPr>
          <w:p w14:paraId="5B1AB699" w14:textId="1C7A7A54" w:rsidR="007D4A9C" w:rsidRPr="00694797" w:rsidDel="006C67D0" w:rsidRDefault="007D4A9C" w:rsidP="007D4A9C">
            <w:pPr>
              <w:pStyle w:val="a3"/>
              <w:spacing w:line="288" w:lineRule="auto"/>
              <w:jc w:val="right"/>
              <w:rPr>
                <w:del w:id="93" w:author="Bartels, Sophia Marie" w:date="2022-10-17T09:47:00Z"/>
                <w:rFonts w:ascii="Arial" w:hAnsi="Arial" w:cs="Arial"/>
                <w:szCs w:val="24"/>
              </w:rPr>
            </w:pPr>
          </w:p>
        </w:tc>
        <w:tc>
          <w:tcPr>
            <w:tcW w:w="7740" w:type="dxa"/>
            <w:tcBorders>
              <w:top w:val="nil"/>
              <w:left w:val="nil"/>
              <w:bottom w:val="single" w:sz="4" w:space="0" w:color="auto"/>
              <w:right w:val="single" w:sz="4" w:space="0" w:color="auto"/>
            </w:tcBorders>
          </w:tcPr>
          <w:p w14:paraId="2ADBF349" w14:textId="3A410E61" w:rsidR="007D4A9C" w:rsidRPr="00694797" w:rsidDel="006C67D0" w:rsidRDefault="007D4A9C" w:rsidP="007D4A9C">
            <w:pPr>
              <w:pStyle w:val="a3"/>
              <w:spacing w:line="288" w:lineRule="auto"/>
              <w:rPr>
                <w:del w:id="94" w:author="Bartels, Sophia Marie" w:date="2022-10-17T09:47:00Z"/>
                <w:rFonts w:ascii="Arial" w:hAnsi="Arial" w:cs="Arial"/>
                <w:szCs w:val="24"/>
              </w:rPr>
            </w:pPr>
            <w:del w:id="95" w:author="Bartels, Sophia Marie" w:date="2022-10-17T09:47:00Z">
              <w:r w:rsidRPr="00694797" w:rsidDel="006C67D0">
                <w:rPr>
                  <w:rFonts w:ascii="Arial" w:hAnsi="Arial" w:cs="Arial"/>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szCs w:val="24"/>
                </w:rPr>
              </w:r>
              <w:r w:rsidR="00585570">
                <w:rPr>
                  <w:rFonts w:ascii="Arial" w:hAnsi="Arial" w:cs="Arial"/>
                  <w:szCs w:val="24"/>
                </w:rPr>
                <w:fldChar w:fldCharType="separate"/>
              </w:r>
              <w:r w:rsidRPr="00694797" w:rsidDel="006C67D0">
                <w:rPr>
                  <w:rFonts w:ascii="Arial" w:hAnsi="Arial" w:cs="Arial"/>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Pr="00694797" w:rsidDel="006C67D0">
                <w:rPr>
                  <w:rFonts w:ascii="Arial" w:hAnsi="Arial" w:cs="Arial"/>
                  <w:szCs w:val="24"/>
                </w:rPr>
                <w:delText xml:space="preserve"> DON’T KNOW</w:delText>
              </w:r>
            </w:del>
          </w:p>
        </w:tc>
      </w:tr>
    </w:tbl>
    <w:p w14:paraId="22F86747" w14:textId="5DB0080B" w:rsidR="007D4A9C" w:rsidRPr="00694797" w:rsidDel="006C67D0" w:rsidRDefault="007D4A9C">
      <w:pPr>
        <w:rPr>
          <w:del w:id="96" w:author="Bartels, Sophia Marie" w:date="2022-10-17T09:47:00Z"/>
          <w:rFonts w:ascii="Arial" w:hAnsi="Arial" w:cs="Arial"/>
          <w:sz w:val="24"/>
          <w:szCs w:val="24"/>
        </w:rPr>
      </w:pPr>
      <w:del w:id="97" w:author="Bartels, Sophia Marie" w:date="2022-10-17T09:47:00Z">
        <w:r w:rsidRPr="00694797" w:rsidDel="006C67D0">
          <w:rPr>
            <w:rFonts w:ascii="Arial" w:hAnsi="Arial" w:cs="Arial"/>
            <w:sz w:val="24"/>
            <w:szCs w:val="24"/>
          </w:rPr>
          <w:br w:type="page"/>
        </w:r>
      </w:del>
    </w:p>
    <w:tbl>
      <w:tblPr>
        <w:tblStyle w:val="a4"/>
        <w:tblW w:w="9360" w:type="dxa"/>
        <w:tblInd w:w="-5" w:type="dxa"/>
        <w:tblLayout w:type="fixed"/>
        <w:tblLook w:val="04A0" w:firstRow="1" w:lastRow="0" w:firstColumn="1" w:lastColumn="0" w:noHBand="0" w:noVBand="1"/>
      </w:tblPr>
      <w:tblGrid>
        <w:gridCol w:w="1620"/>
        <w:gridCol w:w="7730"/>
        <w:gridCol w:w="10"/>
      </w:tblGrid>
      <w:tr w:rsidR="007D4A9C" w:rsidRPr="004F4CED" w:rsidDel="006C67D0" w14:paraId="15CED9F5" w14:textId="7280172F" w:rsidTr="00694797">
        <w:trPr>
          <w:del w:id="98" w:author="Bartels, Sophia Marie" w:date="2022-10-17T09:47:00Z"/>
        </w:trPr>
        <w:tc>
          <w:tcPr>
            <w:tcW w:w="1620" w:type="dxa"/>
            <w:tcBorders>
              <w:top w:val="single" w:sz="4" w:space="0" w:color="auto"/>
              <w:left w:val="single" w:sz="4" w:space="0" w:color="auto"/>
              <w:bottom w:val="nil"/>
              <w:right w:val="nil"/>
            </w:tcBorders>
          </w:tcPr>
          <w:p w14:paraId="46D596E0" w14:textId="3A59B7AA" w:rsidR="007D4A9C" w:rsidRPr="00694797" w:rsidDel="006C67D0" w:rsidRDefault="007D4A9C" w:rsidP="007D4A9C">
            <w:pPr>
              <w:pStyle w:val="a3"/>
              <w:spacing w:line="288" w:lineRule="auto"/>
              <w:rPr>
                <w:del w:id="99" w:author="Bartels, Sophia Marie" w:date="2022-10-17T09:47:00Z"/>
                <w:rFonts w:ascii="Arial" w:hAnsi="Arial" w:cs="Arial"/>
                <w:szCs w:val="24"/>
              </w:rPr>
            </w:pPr>
            <w:del w:id="100"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5</w:delText>
              </w:r>
              <w:r w:rsidRPr="00694797" w:rsidDel="006C67D0">
                <w:rPr>
                  <w:rFonts w:ascii="Arial" w:hAnsi="Arial" w:cs="Arial"/>
                  <w:szCs w:val="24"/>
                </w:rPr>
                <w:delText>.</w:delText>
              </w:r>
            </w:del>
          </w:p>
        </w:tc>
        <w:tc>
          <w:tcPr>
            <w:tcW w:w="7740" w:type="dxa"/>
            <w:gridSpan w:val="2"/>
            <w:tcBorders>
              <w:top w:val="single" w:sz="4" w:space="0" w:color="auto"/>
              <w:left w:val="nil"/>
              <w:bottom w:val="nil"/>
              <w:right w:val="single" w:sz="4" w:space="0" w:color="auto"/>
            </w:tcBorders>
          </w:tcPr>
          <w:p w14:paraId="0B09E625" w14:textId="2A574F0B" w:rsidR="007D4A9C" w:rsidRPr="00694797" w:rsidDel="006C67D0" w:rsidRDefault="007D4A9C" w:rsidP="007D4A9C">
            <w:pPr>
              <w:pStyle w:val="a3"/>
              <w:spacing w:line="288" w:lineRule="auto"/>
              <w:rPr>
                <w:del w:id="101" w:author="Bartels, Sophia Marie" w:date="2022-10-17T09:47:00Z"/>
                <w:rFonts w:ascii="Arial" w:hAnsi="Arial" w:cs="Arial"/>
                <w:kern w:val="2"/>
                <w:szCs w:val="24"/>
              </w:rPr>
            </w:pPr>
            <w:del w:id="102" w:author="Bartels, Sophia Marie" w:date="2022-10-17T09:47:00Z">
              <w:r w:rsidRPr="00694797" w:rsidDel="006C67D0">
                <w:rPr>
                  <w:rFonts w:ascii="Arial" w:hAnsi="Arial" w:cs="Arial"/>
                  <w:kern w:val="2"/>
                  <w:szCs w:val="24"/>
                </w:rPr>
                <w:delText xml:space="preserve">In the </w:delText>
              </w:r>
              <w:r w:rsidRPr="00694797" w:rsidDel="006C67D0">
                <w:rPr>
                  <w:rFonts w:ascii="Arial" w:hAnsi="Arial" w:cs="Arial"/>
                  <w:b/>
                  <w:kern w:val="2"/>
                  <w:szCs w:val="24"/>
                  <w:u w:val="single"/>
                </w:rPr>
                <w:delText>last month</w:delText>
              </w:r>
              <w:r w:rsidRPr="00694797" w:rsidDel="006C67D0">
                <w:rPr>
                  <w:rFonts w:ascii="Arial" w:hAnsi="Arial" w:cs="Arial"/>
                  <w:kern w:val="2"/>
                  <w:szCs w:val="24"/>
                </w:rPr>
                <w:delText>, how much money did you make from this work?</w:delText>
              </w:r>
            </w:del>
          </w:p>
        </w:tc>
      </w:tr>
      <w:tr w:rsidR="007D4A9C" w:rsidRPr="004F4CED" w:rsidDel="006C67D0" w14:paraId="7ADE5778" w14:textId="15F2653F" w:rsidTr="00694797">
        <w:trPr>
          <w:del w:id="103" w:author="Bartels, Sophia Marie" w:date="2022-10-17T09:47:00Z"/>
        </w:trPr>
        <w:tc>
          <w:tcPr>
            <w:tcW w:w="1620" w:type="dxa"/>
            <w:tcBorders>
              <w:top w:val="nil"/>
              <w:left w:val="single" w:sz="4" w:space="0" w:color="auto"/>
              <w:bottom w:val="nil"/>
              <w:right w:val="nil"/>
            </w:tcBorders>
          </w:tcPr>
          <w:p w14:paraId="3B8C4E8A" w14:textId="37065D23" w:rsidR="007D4A9C" w:rsidRPr="00694797" w:rsidDel="006C67D0" w:rsidRDefault="007D4A9C" w:rsidP="007D4A9C">
            <w:pPr>
              <w:pStyle w:val="a3"/>
              <w:spacing w:line="288" w:lineRule="auto"/>
              <w:rPr>
                <w:del w:id="104"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10ADE95D" w14:textId="128BBD85" w:rsidR="007D4A9C" w:rsidRPr="00694797" w:rsidDel="006C67D0" w:rsidRDefault="007D4A9C" w:rsidP="007D4A9C">
            <w:pPr>
              <w:pStyle w:val="a3"/>
              <w:spacing w:line="288" w:lineRule="auto"/>
              <w:rPr>
                <w:del w:id="105" w:author="Bartels, Sophia Marie" w:date="2022-10-17T09:47:00Z"/>
                <w:rFonts w:ascii="Arial" w:hAnsi="Arial" w:cs="Arial"/>
                <w:kern w:val="2"/>
                <w:szCs w:val="24"/>
              </w:rPr>
            </w:pPr>
            <w:del w:id="106" w:author="Bartels, Sophia Marie" w:date="2022-10-17T09:47:00Z">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delText xml:space="preserve">______________________ </w:delText>
              </w:r>
              <w:r w:rsidR="002D5D56" w:rsidRPr="002D5D56" w:rsidDel="006C67D0">
                <w:rPr>
                  <w:rFonts w:ascii="Arial" w:hAnsi="Arial" w:cs="Arial"/>
                  <w:kern w:val="2"/>
                  <w:szCs w:val="24"/>
                </w:rPr>
                <w:delText>Amount in thousand Dong (1000 Dong</w:delText>
              </w:r>
              <w:r w:rsidRPr="00694797" w:rsidDel="006C67D0">
                <w:rPr>
                  <w:rFonts w:ascii="Arial" w:hAnsi="Arial" w:cs="Arial"/>
                  <w:kern w:val="2"/>
                  <w:szCs w:val="24"/>
                </w:rPr>
                <w:delText>)</w:delText>
              </w:r>
            </w:del>
          </w:p>
        </w:tc>
      </w:tr>
      <w:tr w:rsidR="007D4A9C" w:rsidRPr="004F4CED" w:rsidDel="006C67D0" w14:paraId="7A162502" w14:textId="71E404AE" w:rsidTr="00694797">
        <w:trPr>
          <w:del w:id="107" w:author="Bartels, Sophia Marie" w:date="2022-10-17T09:47:00Z"/>
        </w:trPr>
        <w:tc>
          <w:tcPr>
            <w:tcW w:w="1620" w:type="dxa"/>
            <w:tcBorders>
              <w:top w:val="nil"/>
              <w:left w:val="single" w:sz="4" w:space="0" w:color="auto"/>
              <w:bottom w:val="nil"/>
              <w:right w:val="nil"/>
            </w:tcBorders>
          </w:tcPr>
          <w:p w14:paraId="00DD5B8D" w14:textId="0F22D1C5" w:rsidR="007D4A9C" w:rsidRPr="00694797" w:rsidDel="006C67D0" w:rsidRDefault="007D4A9C" w:rsidP="007D4A9C">
            <w:pPr>
              <w:pStyle w:val="a3"/>
              <w:spacing w:line="288" w:lineRule="auto"/>
              <w:rPr>
                <w:del w:id="108" w:author="Bartels, Sophia Marie" w:date="2022-10-17T09:47:00Z"/>
                <w:rFonts w:ascii="Arial" w:hAnsi="Arial" w:cs="Arial"/>
                <w:szCs w:val="24"/>
              </w:rPr>
            </w:pPr>
          </w:p>
        </w:tc>
        <w:tc>
          <w:tcPr>
            <w:tcW w:w="7740" w:type="dxa"/>
            <w:gridSpan w:val="2"/>
            <w:tcBorders>
              <w:top w:val="nil"/>
              <w:left w:val="nil"/>
              <w:bottom w:val="nil"/>
              <w:right w:val="single" w:sz="4" w:space="0" w:color="auto"/>
            </w:tcBorders>
            <w:vAlign w:val="center"/>
          </w:tcPr>
          <w:p w14:paraId="470DDE4E" w14:textId="43E2E124" w:rsidR="007D4A9C" w:rsidRPr="00694797" w:rsidDel="006C67D0" w:rsidRDefault="007D4A9C" w:rsidP="007D4A9C">
            <w:pPr>
              <w:pStyle w:val="a3"/>
              <w:spacing w:line="288" w:lineRule="auto"/>
              <w:rPr>
                <w:del w:id="109" w:author="Bartels, Sophia Marie" w:date="2022-10-17T09:47:00Z"/>
                <w:rFonts w:ascii="Arial" w:hAnsi="Arial" w:cs="Arial"/>
                <w:kern w:val="2"/>
                <w:szCs w:val="24"/>
              </w:rPr>
            </w:pPr>
            <w:del w:id="110" w:author="Bartels, Sophia Marie" w:date="2022-10-17T09:47:00Z">
              <w:r w:rsidRPr="00694797" w:rsidDel="006C67D0">
                <w:rPr>
                  <w:rFonts w:ascii="Arial" w:hAnsi="Arial" w:cs="Arial"/>
                  <w:b/>
                  <w:caps/>
                  <w:szCs w:val="24"/>
                </w:rPr>
                <w:delText>DO NOT READ THESE RESPONSES</w:delText>
              </w:r>
            </w:del>
          </w:p>
        </w:tc>
      </w:tr>
      <w:tr w:rsidR="007D4A9C" w:rsidRPr="004F4CED" w:rsidDel="006C67D0" w14:paraId="2BD7C361" w14:textId="2B03E5B5" w:rsidTr="00694797">
        <w:trPr>
          <w:del w:id="111" w:author="Bartels, Sophia Marie" w:date="2022-10-17T09:47:00Z"/>
        </w:trPr>
        <w:tc>
          <w:tcPr>
            <w:tcW w:w="1620" w:type="dxa"/>
            <w:tcBorders>
              <w:top w:val="nil"/>
              <w:left w:val="single" w:sz="4" w:space="0" w:color="auto"/>
              <w:bottom w:val="nil"/>
              <w:right w:val="nil"/>
            </w:tcBorders>
          </w:tcPr>
          <w:p w14:paraId="41502B0D" w14:textId="539488E9" w:rsidR="007D4A9C" w:rsidRPr="00694797" w:rsidDel="006C67D0" w:rsidRDefault="007D4A9C" w:rsidP="007D4A9C">
            <w:pPr>
              <w:pStyle w:val="a3"/>
              <w:spacing w:line="288" w:lineRule="auto"/>
              <w:rPr>
                <w:del w:id="112"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3B9059F4" w14:textId="087FD465" w:rsidR="007D4A9C" w:rsidRPr="00694797" w:rsidDel="006C67D0" w:rsidRDefault="007D4A9C" w:rsidP="007D4A9C">
            <w:pPr>
              <w:pStyle w:val="a3"/>
              <w:spacing w:line="288" w:lineRule="auto"/>
              <w:rPr>
                <w:del w:id="113" w:author="Bartels, Sophia Marie" w:date="2022-10-17T09:47:00Z"/>
                <w:rFonts w:ascii="Arial" w:hAnsi="Arial" w:cs="Arial"/>
                <w:kern w:val="2"/>
                <w:szCs w:val="24"/>
              </w:rPr>
            </w:pPr>
            <w:del w:id="114"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00126E47" w:rsidDel="006C67D0">
                <w:rPr>
                  <w:rFonts w:ascii="Arial" w:hAnsi="Arial" w:cs="Arial"/>
                  <w:kern w:val="2"/>
                  <w:szCs w:val="24"/>
                  <w:vertAlign w:val="subscript"/>
                </w:rPr>
                <w:delText xml:space="preserve"> </w:delText>
              </w:r>
              <w:r w:rsidRPr="00694797" w:rsidDel="006C67D0">
                <w:rPr>
                  <w:rFonts w:ascii="Arial" w:hAnsi="Arial" w:cs="Arial"/>
                  <w:szCs w:val="24"/>
                </w:rPr>
                <w:delText>REFUSE TO ANSWER</w:delText>
              </w:r>
            </w:del>
          </w:p>
        </w:tc>
      </w:tr>
      <w:tr w:rsidR="007D4A9C" w:rsidRPr="004F4CED" w:rsidDel="006C67D0" w14:paraId="35B875F1" w14:textId="30304A76" w:rsidTr="00694797">
        <w:trPr>
          <w:del w:id="115" w:author="Bartels, Sophia Marie" w:date="2022-10-17T09:47:00Z"/>
        </w:trPr>
        <w:tc>
          <w:tcPr>
            <w:tcW w:w="1620" w:type="dxa"/>
            <w:tcBorders>
              <w:top w:val="nil"/>
              <w:left w:val="single" w:sz="4" w:space="0" w:color="auto"/>
              <w:bottom w:val="single" w:sz="4" w:space="0" w:color="auto"/>
              <w:right w:val="nil"/>
            </w:tcBorders>
          </w:tcPr>
          <w:p w14:paraId="3ECE89C2" w14:textId="4F902160" w:rsidR="007D4A9C" w:rsidRPr="00694797" w:rsidDel="006C67D0" w:rsidRDefault="007D4A9C" w:rsidP="007D4A9C">
            <w:pPr>
              <w:pStyle w:val="a3"/>
              <w:spacing w:line="288" w:lineRule="auto"/>
              <w:rPr>
                <w:del w:id="116" w:author="Bartels, Sophia Marie" w:date="2022-10-17T09:47:00Z"/>
                <w:rFonts w:ascii="Arial" w:hAnsi="Arial" w:cs="Arial"/>
                <w:szCs w:val="24"/>
              </w:rPr>
            </w:pPr>
          </w:p>
        </w:tc>
        <w:tc>
          <w:tcPr>
            <w:tcW w:w="7740" w:type="dxa"/>
            <w:gridSpan w:val="2"/>
            <w:tcBorders>
              <w:top w:val="nil"/>
              <w:left w:val="nil"/>
              <w:bottom w:val="single" w:sz="4" w:space="0" w:color="auto"/>
              <w:right w:val="single" w:sz="4" w:space="0" w:color="auto"/>
            </w:tcBorders>
          </w:tcPr>
          <w:p w14:paraId="1487B85D" w14:textId="6068D13F" w:rsidR="007D4A9C" w:rsidRPr="00694797" w:rsidDel="006C67D0" w:rsidRDefault="007D4A9C" w:rsidP="007D4A9C">
            <w:pPr>
              <w:pStyle w:val="a3"/>
              <w:spacing w:line="288" w:lineRule="auto"/>
              <w:rPr>
                <w:del w:id="117" w:author="Bartels, Sophia Marie" w:date="2022-10-17T09:47:00Z"/>
                <w:rFonts w:ascii="Arial" w:hAnsi="Arial" w:cs="Arial"/>
                <w:kern w:val="2"/>
                <w:szCs w:val="24"/>
              </w:rPr>
            </w:pPr>
            <w:del w:id="118"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00126E47" w:rsidDel="006C67D0">
                <w:rPr>
                  <w:rFonts w:ascii="Arial" w:hAnsi="Arial" w:cs="Arial"/>
                  <w:kern w:val="2"/>
                  <w:szCs w:val="24"/>
                  <w:vertAlign w:val="subscript"/>
                </w:rPr>
                <w:delText xml:space="preserve"> </w:delText>
              </w:r>
              <w:r w:rsidRPr="00694797" w:rsidDel="006C67D0">
                <w:rPr>
                  <w:rFonts w:ascii="Arial" w:hAnsi="Arial" w:cs="Arial"/>
                  <w:szCs w:val="24"/>
                </w:rPr>
                <w:delText>DON’T KNOW</w:delText>
              </w:r>
            </w:del>
          </w:p>
        </w:tc>
      </w:tr>
      <w:tr w:rsidR="007D4A9C" w:rsidRPr="004F4CED" w:rsidDel="006C67D0" w14:paraId="2A2C120E" w14:textId="6F2D6900"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19" w:author="Bartels, Sophia Marie" w:date="2022-10-17T09:47:00Z"/>
        </w:trPr>
        <w:tc>
          <w:tcPr>
            <w:tcW w:w="1620" w:type="dxa"/>
            <w:tcBorders>
              <w:top w:val="single" w:sz="4" w:space="0" w:color="auto"/>
              <w:left w:val="single" w:sz="4" w:space="0" w:color="auto"/>
              <w:bottom w:val="nil"/>
              <w:right w:val="nil"/>
            </w:tcBorders>
            <w:hideMark/>
          </w:tcPr>
          <w:p w14:paraId="606D0406" w14:textId="1B6FF5CD" w:rsidR="007D4A9C" w:rsidRPr="00694797" w:rsidDel="006C67D0" w:rsidRDefault="007D4A9C" w:rsidP="007D4A9C">
            <w:pPr>
              <w:pStyle w:val="a3"/>
              <w:spacing w:line="288" w:lineRule="auto"/>
              <w:rPr>
                <w:del w:id="120" w:author="Bartels, Sophia Marie" w:date="2022-10-17T09:47:00Z"/>
                <w:rFonts w:ascii="Arial" w:hAnsi="Arial" w:cs="Arial"/>
                <w:szCs w:val="24"/>
                <w:highlight w:val="yellow"/>
              </w:rPr>
            </w:pPr>
            <w:del w:id="121"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6</w:delText>
              </w:r>
              <w:r w:rsidRPr="00694797" w:rsidDel="006C67D0">
                <w:rPr>
                  <w:rFonts w:ascii="Arial" w:hAnsi="Arial" w:cs="Arial"/>
                  <w:szCs w:val="24"/>
                </w:rPr>
                <w:delText>.</w:delText>
              </w:r>
            </w:del>
          </w:p>
        </w:tc>
        <w:tc>
          <w:tcPr>
            <w:tcW w:w="7730" w:type="dxa"/>
            <w:tcBorders>
              <w:top w:val="single" w:sz="4" w:space="0" w:color="auto"/>
              <w:left w:val="nil"/>
              <w:bottom w:val="nil"/>
              <w:right w:val="single" w:sz="4" w:space="0" w:color="auto"/>
            </w:tcBorders>
            <w:hideMark/>
          </w:tcPr>
          <w:p w14:paraId="5140488C" w14:textId="2F7D2627" w:rsidR="007D4A9C" w:rsidRPr="00694797" w:rsidDel="006C67D0" w:rsidRDefault="007D4A9C" w:rsidP="007D4A9C">
            <w:pPr>
              <w:pStyle w:val="a3"/>
              <w:spacing w:line="288" w:lineRule="auto"/>
              <w:rPr>
                <w:del w:id="122" w:author="Bartels, Sophia Marie" w:date="2022-10-17T09:47:00Z"/>
                <w:rFonts w:ascii="Arial" w:hAnsi="Arial" w:cs="Arial"/>
                <w:kern w:val="2"/>
                <w:szCs w:val="24"/>
              </w:rPr>
            </w:pPr>
            <w:del w:id="123" w:author="Bartels, Sophia Marie" w:date="2022-10-17T09:47:00Z">
              <w:r w:rsidRPr="00694797" w:rsidDel="006C67D0">
                <w:rPr>
                  <w:rFonts w:ascii="Arial" w:hAnsi="Arial" w:cs="Arial"/>
                  <w:kern w:val="2"/>
                  <w:szCs w:val="24"/>
                </w:rPr>
                <w:delText xml:space="preserve">Do you earn additional income </w:delText>
              </w:r>
              <w:r w:rsidR="009B10FC" w:rsidRPr="00694797" w:rsidDel="006C67D0">
                <w:rPr>
                  <w:rFonts w:ascii="Arial" w:hAnsi="Arial" w:cs="Arial"/>
                  <w:kern w:val="2"/>
                  <w:szCs w:val="24"/>
                </w:rPr>
                <w:delText xml:space="preserve">from work you have performed </w:delText>
              </w:r>
              <w:r w:rsidRPr="00694797" w:rsidDel="006C67D0">
                <w:rPr>
                  <w:rFonts w:ascii="Arial" w:hAnsi="Arial" w:cs="Arial"/>
                  <w:kern w:val="2"/>
                  <w:szCs w:val="24"/>
                </w:rPr>
                <w:delText>outside of the work you mentioned in question A</w:delText>
              </w:r>
              <w:r w:rsidR="00F15CEE" w:rsidRPr="00694797" w:rsidDel="006C67D0">
                <w:rPr>
                  <w:rFonts w:ascii="Arial" w:hAnsi="Arial" w:cs="Arial"/>
                  <w:kern w:val="2"/>
                  <w:szCs w:val="24"/>
                </w:rPr>
                <w:delText>5</w:delText>
              </w:r>
              <w:r w:rsidR="009B10FC" w:rsidRPr="00694797" w:rsidDel="006C67D0">
                <w:rPr>
                  <w:rFonts w:ascii="Arial" w:hAnsi="Arial" w:cs="Arial"/>
                  <w:kern w:val="2"/>
                  <w:szCs w:val="24"/>
                </w:rPr>
                <w:delText>? For example, this would include</w:delText>
              </w:r>
              <w:r w:rsidR="009A1230" w:rsidRPr="00694797" w:rsidDel="006C67D0">
                <w:rPr>
                  <w:rFonts w:ascii="Arial" w:hAnsi="Arial" w:cs="Arial"/>
                  <w:kern w:val="2"/>
                  <w:szCs w:val="24"/>
                </w:rPr>
                <w:delText xml:space="preserve"> </w:delText>
              </w:r>
              <w:r w:rsidR="009A1230" w:rsidRPr="001726FC" w:rsidDel="006C67D0">
                <w:rPr>
                  <w:rFonts w:ascii="Arial" w:hAnsi="Arial" w:cs="Arial"/>
                  <w:kern w:val="2"/>
                  <w:szCs w:val="24"/>
                </w:rPr>
                <w:delText>piece work</w:delText>
              </w:r>
              <w:r w:rsidR="009A1230" w:rsidRPr="00694797" w:rsidDel="006C67D0">
                <w:rPr>
                  <w:rFonts w:ascii="Arial" w:hAnsi="Arial" w:cs="Arial"/>
                  <w:kern w:val="2"/>
                  <w:szCs w:val="24"/>
                </w:rPr>
                <w:delText>, illegal jobs, payment for childcare</w:delText>
              </w:r>
              <w:r w:rsidR="005E3AD7" w:rsidRPr="00694797" w:rsidDel="006C67D0">
                <w:rPr>
                  <w:rFonts w:ascii="Arial" w:hAnsi="Arial" w:cs="Arial"/>
                  <w:kern w:val="2"/>
                  <w:szCs w:val="24"/>
                </w:rPr>
                <w:delText>, etc</w:delText>
              </w:r>
              <w:r w:rsidR="009A1230" w:rsidRPr="00694797" w:rsidDel="006C67D0">
                <w:rPr>
                  <w:rFonts w:ascii="Arial" w:hAnsi="Arial" w:cs="Arial"/>
                  <w:kern w:val="2"/>
                  <w:szCs w:val="24"/>
                </w:rPr>
                <w:delText>. D</w:delText>
              </w:r>
              <w:r w:rsidR="005E3AD7" w:rsidRPr="00694797" w:rsidDel="006C67D0">
                <w:rPr>
                  <w:rFonts w:ascii="Arial" w:hAnsi="Arial" w:cs="Arial"/>
                  <w:kern w:val="2"/>
                  <w:szCs w:val="24"/>
                </w:rPr>
                <w:delText>o</w:delText>
              </w:r>
              <w:r w:rsidR="009A1230" w:rsidRPr="00694797" w:rsidDel="006C67D0">
                <w:rPr>
                  <w:rFonts w:ascii="Arial" w:hAnsi="Arial" w:cs="Arial"/>
                  <w:kern w:val="2"/>
                  <w:szCs w:val="24"/>
                </w:rPr>
                <w:delText xml:space="preserve"> not include any money if it is not in exchange for work you have performed. For example, family support or government grants.</w:delText>
              </w:r>
              <w:r w:rsidR="009B10FC" w:rsidRPr="00694797" w:rsidDel="006C67D0">
                <w:rPr>
                  <w:rFonts w:ascii="Arial" w:hAnsi="Arial" w:cs="Arial"/>
                  <w:kern w:val="2"/>
                  <w:szCs w:val="24"/>
                </w:rPr>
                <w:delText xml:space="preserve">  </w:delText>
              </w:r>
            </w:del>
          </w:p>
        </w:tc>
      </w:tr>
      <w:tr w:rsidR="007D4A9C" w:rsidRPr="004F4CED" w:rsidDel="006C67D0" w14:paraId="5DF34D08" w14:textId="39667CA0"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24" w:author="Bartels, Sophia Marie" w:date="2022-10-17T09:47:00Z"/>
        </w:trPr>
        <w:tc>
          <w:tcPr>
            <w:tcW w:w="1620" w:type="dxa"/>
            <w:tcBorders>
              <w:top w:val="nil"/>
              <w:left w:val="single" w:sz="4" w:space="0" w:color="auto"/>
              <w:bottom w:val="nil"/>
              <w:right w:val="nil"/>
            </w:tcBorders>
          </w:tcPr>
          <w:p w14:paraId="77BD6BD7" w14:textId="3C22261A" w:rsidR="007D4A9C" w:rsidRPr="00694797" w:rsidDel="006C67D0" w:rsidRDefault="007D4A9C" w:rsidP="007D4A9C">
            <w:pPr>
              <w:pStyle w:val="a3"/>
              <w:spacing w:line="288" w:lineRule="auto"/>
              <w:rPr>
                <w:del w:id="125"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38DEFF42" w14:textId="400921E7" w:rsidR="007D4A9C" w:rsidRPr="00694797" w:rsidDel="006C67D0" w:rsidRDefault="007D4A9C" w:rsidP="007D4A9C">
            <w:pPr>
              <w:pStyle w:val="a3"/>
              <w:spacing w:line="288" w:lineRule="auto"/>
              <w:rPr>
                <w:del w:id="126" w:author="Bartels, Sophia Marie" w:date="2022-10-17T09:47:00Z"/>
                <w:rFonts w:ascii="Arial" w:hAnsi="Arial" w:cs="Arial"/>
                <w:kern w:val="2"/>
                <w:szCs w:val="24"/>
              </w:rPr>
            </w:pPr>
            <w:del w:id="127"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(1) Yes </w:delText>
              </w:r>
            </w:del>
          </w:p>
        </w:tc>
      </w:tr>
      <w:tr w:rsidR="007D4A9C" w:rsidRPr="004F4CED" w:rsidDel="006C67D0" w14:paraId="0121B228" w14:textId="106C93B5"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28" w:author="Bartels, Sophia Marie" w:date="2022-10-17T09:47:00Z"/>
        </w:trPr>
        <w:tc>
          <w:tcPr>
            <w:tcW w:w="1620" w:type="dxa"/>
            <w:tcBorders>
              <w:top w:val="nil"/>
              <w:left w:val="single" w:sz="4" w:space="0" w:color="auto"/>
              <w:bottom w:val="nil"/>
              <w:right w:val="nil"/>
            </w:tcBorders>
          </w:tcPr>
          <w:p w14:paraId="59DF25BD" w14:textId="2BC7DA92" w:rsidR="007D4A9C" w:rsidRPr="00694797" w:rsidDel="006C67D0" w:rsidRDefault="007D4A9C" w:rsidP="007D4A9C">
            <w:pPr>
              <w:pStyle w:val="a3"/>
              <w:spacing w:line="288" w:lineRule="auto"/>
              <w:rPr>
                <w:del w:id="129"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60B7AAD6" w14:textId="3DBCD60D" w:rsidR="007D4A9C" w:rsidRPr="00694797" w:rsidDel="006C67D0" w:rsidRDefault="007D4A9C" w:rsidP="007D4A9C">
            <w:pPr>
              <w:pStyle w:val="a3"/>
              <w:spacing w:line="288" w:lineRule="auto"/>
              <w:rPr>
                <w:del w:id="130" w:author="Bartels, Sophia Marie" w:date="2022-10-17T09:47:00Z"/>
                <w:rFonts w:ascii="Arial" w:hAnsi="Arial" w:cs="Arial"/>
                <w:kern w:val="2"/>
                <w:szCs w:val="24"/>
              </w:rPr>
            </w:pPr>
            <w:del w:id="131"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(0)</w:delText>
              </w:r>
              <w:r w:rsidR="00353952" w:rsidRPr="00694797" w:rsidDel="006C67D0">
                <w:rPr>
                  <w:rFonts w:ascii="Arial" w:hAnsi="Arial" w:cs="Arial"/>
                  <w:kern w:val="2"/>
                  <w:szCs w:val="24"/>
                </w:rPr>
                <w:delText xml:space="preserve"> </w:delText>
              </w:r>
              <w:r w:rsidRPr="00694797" w:rsidDel="006C67D0">
                <w:rPr>
                  <w:rFonts w:ascii="Arial" w:hAnsi="Arial" w:cs="Arial"/>
                  <w:kern w:val="2"/>
                  <w:szCs w:val="24"/>
                </w:rPr>
                <w:delText>No (Skip to section B).</w:delText>
              </w:r>
            </w:del>
          </w:p>
        </w:tc>
      </w:tr>
      <w:tr w:rsidR="007D4A9C" w:rsidRPr="004F4CED" w:rsidDel="006C67D0" w14:paraId="02702F61" w14:textId="77580146"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32" w:author="Bartels, Sophia Marie" w:date="2022-10-17T09:47:00Z"/>
        </w:trPr>
        <w:tc>
          <w:tcPr>
            <w:tcW w:w="1620" w:type="dxa"/>
            <w:tcBorders>
              <w:top w:val="nil"/>
              <w:left w:val="single" w:sz="4" w:space="0" w:color="auto"/>
              <w:bottom w:val="nil"/>
              <w:right w:val="nil"/>
            </w:tcBorders>
          </w:tcPr>
          <w:p w14:paraId="04BC56EA" w14:textId="306B3835" w:rsidR="007D4A9C" w:rsidRPr="00694797" w:rsidDel="006C67D0" w:rsidRDefault="007D4A9C" w:rsidP="007D4A9C">
            <w:pPr>
              <w:pStyle w:val="a3"/>
              <w:spacing w:line="288" w:lineRule="auto"/>
              <w:rPr>
                <w:del w:id="133"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vAlign w:val="center"/>
            <w:hideMark/>
          </w:tcPr>
          <w:p w14:paraId="485F1332" w14:textId="7B9AA926" w:rsidR="007D4A9C" w:rsidRPr="00694797" w:rsidDel="006C67D0" w:rsidRDefault="007D4A9C" w:rsidP="007D4A9C">
            <w:pPr>
              <w:pStyle w:val="a3"/>
              <w:spacing w:line="288" w:lineRule="auto"/>
              <w:rPr>
                <w:del w:id="134" w:author="Bartels, Sophia Marie" w:date="2022-10-17T09:47:00Z"/>
                <w:rFonts w:ascii="Arial" w:hAnsi="Arial" w:cs="Arial"/>
                <w:kern w:val="2"/>
                <w:szCs w:val="24"/>
              </w:rPr>
            </w:pPr>
            <w:del w:id="135" w:author="Bartels, Sophia Marie" w:date="2022-10-17T09:47:00Z">
              <w:r w:rsidRPr="00694797" w:rsidDel="006C67D0">
                <w:rPr>
                  <w:rFonts w:ascii="Arial" w:hAnsi="Arial" w:cs="Arial"/>
                  <w:kern w:val="2"/>
                  <w:szCs w:val="24"/>
                </w:rPr>
                <w:delText>DO NOT READ THESE RESPONSES</w:delText>
              </w:r>
            </w:del>
          </w:p>
        </w:tc>
      </w:tr>
      <w:tr w:rsidR="007D4A9C" w:rsidRPr="004F4CED" w:rsidDel="006C67D0" w14:paraId="58043F6C" w14:textId="21106B92"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36" w:author="Bartels, Sophia Marie" w:date="2022-10-17T09:47:00Z"/>
        </w:trPr>
        <w:tc>
          <w:tcPr>
            <w:tcW w:w="1620" w:type="dxa"/>
            <w:tcBorders>
              <w:top w:val="nil"/>
              <w:left w:val="single" w:sz="4" w:space="0" w:color="auto"/>
              <w:bottom w:val="nil"/>
              <w:right w:val="nil"/>
            </w:tcBorders>
          </w:tcPr>
          <w:p w14:paraId="24D65808" w14:textId="0635DEFB" w:rsidR="007D4A9C" w:rsidRPr="00694797" w:rsidDel="006C67D0" w:rsidRDefault="007D4A9C" w:rsidP="007D4A9C">
            <w:pPr>
              <w:pStyle w:val="a3"/>
              <w:spacing w:line="288" w:lineRule="auto"/>
              <w:rPr>
                <w:del w:id="137"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4DFC02CD" w14:textId="51756E2C" w:rsidR="007D4A9C" w:rsidRPr="00694797" w:rsidDel="006C67D0" w:rsidRDefault="007D4A9C" w:rsidP="007D4A9C">
            <w:pPr>
              <w:pStyle w:val="a3"/>
              <w:spacing w:line="288" w:lineRule="auto"/>
              <w:rPr>
                <w:del w:id="138" w:author="Bartels, Sophia Marie" w:date="2022-10-17T09:47:00Z"/>
                <w:rFonts w:ascii="Arial" w:hAnsi="Arial" w:cs="Arial"/>
                <w:kern w:val="2"/>
                <w:szCs w:val="24"/>
              </w:rPr>
            </w:pPr>
            <w:del w:id="139"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(88)</w:delText>
              </w:r>
              <w:r w:rsidR="00C9050A" w:rsidDel="006C67D0">
                <w:rPr>
                  <w:rFonts w:ascii="Arial" w:hAnsi="Arial" w:cs="Arial"/>
                  <w:kern w:val="2"/>
                  <w:szCs w:val="24"/>
                </w:rPr>
                <w:delText xml:space="preserve"> </w:delText>
              </w:r>
              <w:r w:rsidRPr="00694797" w:rsidDel="006C67D0">
                <w:rPr>
                  <w:rFonts w:ascii="Arial" w:hAnsi="Arial" w:cs="Arial"/>
                  <w:kern w:val="2"/>
                  <w:szCs w:val="24"/>
                </w:rPr>
                <w:delText>REFUSE TO ANSWER</w:delText>
              </w:r>
            </w:del>
          </w:p>
        </w:tc>
      </w:tr>
      <w:tr w:rsidR="007D4A9C" w:rsidRPr="004F4CED" w:rsidDel="006C67D0" w14:paraId="588B5649" w14:textId="4C56F979"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40" w:author="Bartels, Sophia Marie" w:date="2022-10-17T09:47:00Z"/>
        </w:trPr>
        <w:tc>
          <w:tcPr>
            <w:tcW w:w="1620" w:type="dxa"/>
            <w:tcBorders>
              <w:top w:val="nil"/>
              <w:left w:val="single" w:sz="4" w:space="0" w:color="auto"/>
              <w:bottom w:val="single" w:sz="4" w:space="0" w:color="auto"/>
              <w:right w:val="nil"/>
            </w:tcBorders>
          </w:tcPr>
          <w:p w14:paraId="360200FB" w14:textId="0DFB94DC" w:rsidR="007D4A9C" w:rsidRPr="00694797" w:rsidDel="006C67D0" w:rsidRDefault="007D4A9C" w:rsidP="007D4A9C">
            <w:pPr>
              <w:pStyle w:val="a3"/>
              <w:spacing w:line="288" w:lineRule="auto"/>
              <w:rPr>
                <w:del w:id="141" w:author="Bartels, Sophia Marie" w:date="2022-10-17T09:47:00Z"/>
                <w:rFonts w:ascii="Arial" w:hAnsi="Arial" w:cs="Arial"/>
                <w:szCs w:val="24"/>
                <w:highlight w:val="yellow"/>
              </w:rPr>
            </w:pPr>
          </w:p>
        </w:tc>
        <w:tc>
          <w:tcPr>
            <w:tcW w:w="7730" w:type="dxa"/>
            <w:tcBorders>
              <w:top w:val="nil"/>
              <w:left w:val="nil"/>
              <w:bottom w:val="single" w:sz="4" w:space="0" w:color="auto"/>
              <w:right w:val="single" w:sz="4" w:space="0" w:color="auto"/>
            </w:tcBorders>
            <w:hideMark/>
          </w:tcPr>
          <w:p w14:paraId="05EC627F" w14:textId="213D6BA2" w:rsidR="007D4A9C" w:rsidRPr="00694797" w:rsidDel="006C67D0" w:rsidRDefault="007D4A9C" w:rsidP="007D4A9C">
            <w:pPr>
              <w:pStyle w:val="a3"/>
              <w:spacing w:line="288" w:lineRule="auto"/>
              <w:rPr>
                <w:del w:id="142" w:author="Bartels, Sophia Marie" w:date="2022-10-17T09:47:00Z"/>
                <w:rFonts w:ascii="Arial" w:hAnsi="Arial" w:cs="Arial"/>
                <w:kern w:val="2"/>
                <w:szCs w:val="24"/>
              </w:rPr>
            </w:pPr>
            <w:del w:id="143"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(99)</w:delText>
              </w:r>
              <w:r w:rsidR="00C9050A" w:rsidDel="006C67D0">
                <w:rPr>
                  <w:rFonts w:ascii="Arial" w:hAnsi="Arial" w:cs="Arial"/>
                  <w:kern w:val="2"/>
                  <w:szCs w:val="24"/>
                </w:rPr>
                <w:delText xml:space="preserve"> </w:delText>
              </w:r>
              <w:r w:rsidRPr="00694797" w:rsidDel="006C67D0">
                <w:rPr>
                  <w:rFonts w:ascii="Arial" w:hAnsi="Arial" w:cs="Arial"/>
                  <w:kern w:val="2"/>
                  <w:szCs w:val="24"/>
                </w:rPr>
                <w:delText>DON’T KNOW</w:delText>
              </w:r>
            </w:del>
          </w:p>
        </w:tc>
      </w:tr>
      <w:tr w:rsidR="007D4A9C" w:rsidRPr="004F4CED" w:rsidDel="006C67D0" w14:paraId="75DE61A3" w14:textId="59FE478C"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44" w:author="Bartels, Sophia Marie" w:date="2022-10-17T09:47:00Z"/>
        </w:trPr>
        <w:tc>
          <w:tcPr>
            <w:tcW w:w="1620" w:type="dxa"/>
            <w:tcBorders>
              <w:top w:val="single" w:sz="4" w:space="0" w:color="auto"/>
              <w:left w:val="single" w:sz="4" w:space="0" w:color="auto"/>
              <w:bottom w:val="nil"/>
              <w:right w:val="nil"/>
            </w:tcBorders>
            <w:hideMark/>
          </w:tcPr>
          <w:p w14:paraId="747A188A" w14:textId="34B571A7" w:rsidR="007D4A9C" w:rsidRPr="00694797" w:rsidDel="006C67D0" w:rsidRDefault="007D4A9C" w:rsidP="007D4A9C">
            <w:pPr>
              <w:pStyle w:val="a3"/>
              <w:spacing w:line="288" w:lineRule="auto"/>
              <w:rPr>
                <w:del w:id="145" w:author="Bartels, Sophia Marie" w:date="2022-10-17T09:47:00Z"/>
                <w:rFonts w:ascii="Arial" w:hAnsi="Arial" w:cs="Arial"/>
                <w:szCs w:val="24"/>
                <w:highlight w:val="yellow"/>
              </w:rPr>
            </w:pPr>
            <w:del w:id="146"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7</w:delText>
              </w:r>
              <w:r w:rsidRPr="00694797" w:rsidDel="006C67D0">
                <w:rPr>
                  <w:rFonts w:ascii="Arial" w:hAnsi="Arial" w:cs="Arial"/>
                  <w:szCs w:val="24"/>
                </w:rPr>
                <w:delText>.</w:delText>
              </w:r>
            </w:del>
          </w:p>
        </w:tc>
        <w:tc>
          <w:tcPr>
            <w:tcW w:w="7730" w:type="dxa"/>
            <w:tcBorders>
              <w:top w:val="single" w:sz="4" w:space="0" w:color="auto"/>
              <w:left w:val="nil"/>
              <w:bottom w:val="nil"/>
              <w:right w:val="single" w:sz="4" w:space="0" w:color="auto"/>
            </w:tcBorders>
            <w:hideMark/>
          </w:tcPr>
          <w:p w14:paraId="0B0C672A" w14:textId="0B586A9A" w:rsidR="007D4A9C" w:rsidRPr="00694797" w:rsidDel="006C67D0" w:rsidRDefault="007D4A9C" w:rsidP="007D4A9C">
            <w:pPr>
              <w:pStyle w:val="a3"/>
              <w:spacing w:line="288" w:lineRule="auto"/>
              <w:rPr>
                <w:del w:id="147" w:author="Bartels, Sophia Marie" w:date="2022-10-17T09:47:00Z"/>
                <w:rFonts w:ascii="Arial" w:hAnsi="Arial" w:cs="Arial"/>
                <w:kern w:val="2"/>
                <w:szCs w:val="24"/>
              </w:rPr>
            </w:pPr>
            <w:del w:id="148" w:author="Bartels, Sophia Marie" w:date="2022-10-17T09:47:00Z">
              <w:r w:rsidRPr="00694797" w:rsidDel="006C67D0">
                <w:rPr>
                  <w:rFonts w:ascii="Arial" w:hAnsi="Arial" w:cs="Arial"/>
                  <w:kern w:val="2"/>
                  <w:szCs w:val="24"/>
                </w:rPr>
                <w:delText xml:space="preserve">In the </w:delText>
              </w:r>
              <w:r w:rsidRPr="00694797" w:rsidDel="006C67D0">
                <w:rPr>
                  <w:rFonts w:ascii="Arial" w:hAnsi="Arial" w:cs="Arial"/>
                  <w:b/>
                  <w:kern w:val="2"/>
                  <w:szCs w:val="24"/>
                  <w:u w:val="single"/>
                </w:rPr>
                <w:delText>last month</w:delText>
              </w:r>
              <w:r w:rsidRPr="00694797" w:rsidDel="006C67D0">
                <w:rPr>
                  <w:rFonts w:ascii="Arial" w:hAnsi="Arial" w:cs="Arial"/>
                  <w:kern w:val="2"/>
                  <w:szCs w:val="24"/>
                </w:rPr>
                <w:delText>, how much money did you make from this additional work?</w:delText>
              </w:r>
              <w:r w:rsidR="009A1230" w:rsidRPr="00694797" w:rsidDel="006C67D0">
                <w:rPr>
                  <w:rFonts w:ascii="Arial" w:hAnsi="Arial" w:cs="Arial"/>
                  <w:kern w:val="2"/>
                  <w:szCs w:val="24"/>
                </w:rPr>
                <w:delText xml:space="preserve"> Do not include money earned from </w:delText>
              </w:r>
              <w:r w:rsidR="009A1230" w:rsidRPr="001726FC" w:rsidDel="006C67D0">
                <w:rPr>
                  <w:rFonts w:ascii="Arial" w:hAnsi="Arial" w:cs="Arial"/>
                  <w:kern w:val="2"/>
                  <w:szCs w:val="24"/>
                </w:rPr>
                <w:delText>legal jobs</w:delText>
              </w:r>
              <w:r w:rsidR="009A1230" w:rsidRPr="00694797" w:rsidDel="006C67D0">
                <w:rPr>
                  <w:rFonts w:ascii="Arial" w:hAnsi="Arial" w:cs="Arial"/>
                  <w:kern w:val="2"/>
                  <w:szCs w:val="24"/>
                </w:rPr>
                <w:delText xml:space="preserve"> that you included in question A5. </w:delText>
              </w:r>
            </w:del>
          </w:p>
        </w:tc>
      </w:tr>
      <w:tr w:rsidR="007D4A9C" w:rsidRPr="004F4CED" w:rsidDel="006C67D0" w14:paraId="77E81630" w14:textId="2D1CB555"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49" w:author="Bartels, Sophia Marie" w:date="2022-10-17T09:47:00Z"/>
        </w:trPr>
        <w:tc>
          <w:tcPr>
            <w:tcW w:w="1620" w:type="dxa"/>
            <w:tcBorders>
              <w:top w:val="nil"/>
              <w:left w:val="single" w:sz="4" w:space="0" w:color="auto"/>
              <w:bottom w:val="nil"/>
              <w:right w:val="nil"/>
            </w:tcBorders>
          </w:tcPr>
          <w:p w14:paraId="6F54B0EF" w14:textId="0B0BA925" w:rsidR="007D4A9C" w:rsidRPr="00694797" w:rsidDel="006C67D0" w:rsidRDefault="007D4A9C" w:rsidP="007D4A9C">
            <w:pPr>
              <w:pStyle w:val="a3"/>
              <w:spacing w:line="288" w:lineRule="auto"/>
              <w:rPr>
                <w:del w:id="150"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1F14B172" w14:textId="4643ABA5" w:rsidR="007D4A9C" w:rsidRPr="00694797" w:rsidDel="006C67D0" w:rsidRDefault="007D4A9C" w:rsidP="007D4A9C">
            <w:pPr>
              <w:pStyle w:val="a3"/>
              <w:spacing w:line="288" w:lineRule="auto"/>
              <w:rPr>
                <w:del w:id="151" w:author="Bartels, Sophia Marie" w:date="2022-10-17T09:47:00Z"/>
                <w:rFonts w:ascii="Arial" w:hAnsi="Arial" w:cs="Arial"/>
                <w:kern w:val="2"/>
                <w:szCs w:val="24"/>
              </w:rPr>
            </w:pPr>
            <w:del w:id="152" w:author="Bartels, Sophia Marie" w:date="2022-10-17T09:47:00Z">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r>
              <w:r w:rsidRPr="00694797" w:rsidDel="006C67D0">
                <w:rPr>
                  <w:rFonts w:ascii="Arial" w:hAnsi="Arial" w:cs="Arial"/>
                  <w:kern w:val="2"/>
                  <w:szCs w:val="24"/>
                </w:rPr>
                <w:softHyphen/>
                <w:delText xml:space="preserve">______________________ </w:delText>
              </w:r>
              <w:r w:rsidR="002D5D56" w:rsidRPr="002D5D56" w:rsidDel="006C67D0">
                <w:rPr>
                  <w:rFonts w:ascii="Arial" w:hAnsi="Arial" w:cs="Arial"/>
                  <w:kern w:val="2"/>
                  <w:szCs w:val="24"/>
                </w:rPr>
                <w:delText>Amount in thousand Dong (1000 Dong</w:delText>
              </w:r>
            </w:del>
          </w:p>
        </w:tc>
      </w:tr>
      <w:tr w:rsidR="007D4A9C" w:rsidRPr="004F4CED" w:rsidDel="006C67D0" w14:paraId="46F2C99B" w14:textId="539184C6"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53" w:author="Bartels, Sophia Marie" w:date="2022-10-17T09:47:00Z"/>
        </w:trPr>
        <w:tc>
          <w:tcPr>
            <w:tcW w:w="1620" w:type="dxa"/>
            <w:tcBorders>
              <w:top w:val="nil"/>
              <w:left w:val="single" w:sz="4" w:space="0" w:color="auto"/>
              <w:bottom w:val="nil"/>
              <w:right w:val="nil"/>
            </w:tcBorders>
          </w:tcPr>
          <w:p w14:paraId="1DA81CFC" w14:textId="416546EF" w:rsidR="007D4A9C" w:rsidRPr="00694797" w:rsidDel="006C67D0" w:rsidRDefault="007D4A9C" w:rsidP="007D4A9C">
            <w:pPr>
              <w:pStyle w:val="a3"/>
              <w:spacing w:line="288" w:lineRule="auto"/>
              <w:rPr>
                <w:del w:id="154"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vAlign w:val="center"/>
            <w:hideMark/>
          </w:tcPr>
          <w:p w14:paraId="556CB89A" w14:textId="0CD49CD6" w:rsidR="007D4A9C" w:rsidRPr="00694797" w:rsidDel="006C67D0" w:rsidRDefault="007D4A9C" w:rsidP="007D4A9C">
            <w:pPr>
              <w:pStyle w:val="a3"/>
              <w:spacing w:line="288" w:lineRule="auto"/>
              <w:rPr>
                <w:del w:id="155" w:author="Bartels, Sophia Marie" w:date="2022-10-17T09:47:00Z"/>
                <w:rFonts w:ascii="Arial" w:hAnsi="Arial" w:cs="Arial"/>
                <w:kern w:val="2"/>
                <w:szCs w:val="24"/>
              </w:rPr>
            </w:pPr>
            <w:del w:id="156" w:author="Bartels, Sophia Marie" w:date="2022-10-17T09:47:00Z">
              <w:r w:rsidRPr="00694797" w:rsidDel="006C67D0">
                <w:rPr>
                  <w:rFonts w:ascii="Arial" w:hAnsi="Arial" w:cs="Arial"/>
                  <w:b/>
                  <w:caps/>
                  <w:szCs w:val="24"/>
                </w:rPr>
                <w:delText>DO NOT READ THESE RESPONSES</w:delText>
              </w:r>
            </w:del>
          </w:p>
        </w:tc>
      </w:tr>
      <w:tr w:rsidR="007D4A9C" w:rsidRPr="004F4CED" w:rsidDel="006C67D0" w14:paraId="7C4F1ADD" w14:textId="3B1C56EB"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57" w:author="Bartels, Sophia Marie" w:date="2022-10-17T09:47:00Z"/>
        </w:trPr>
        <w:tc>
          <w:tcPr>
            <w:tcW w:w="1620" w:type="dxa"/>
            <w:tcBorders>
              <w:top w:val="nil"/>
              <w:left w:val="single" w:sz="4" w:space="0" w:color="auto"/>
              <w:bottom w:val="nil"/>
              <w:right w:val="nil"/>
            </w:tcBorders>
          </w:tcPr>
          <w:p w14:paraId="6B2D1B18" w14:textId="109F8144" w:rsidR="007D4A9C" w:rsidRPr="00694797" w:rsidDel="006C67D0" w:rsidRDefault="007D4A9C" w:rsidP="007D4A9C">
            <w:pPr>
              <w:pStyle w:val="a3"/>
              <w:spacing w:line="288" w:lineRule="auto"/>
              <w:rPr>
                <w:del w:id="158"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3C75551D" w14:textId="01F55075" w:rsidR="007D4A9C" w:rsidRPr="00694797" w:rsidDel="006C67D0" w:rsidRDefault="007D4A9C" w:rsidP="007D4A9C">
            <w:pPr>
              <w:pStyle w:val="a3"/>
              <w:spacing w:line="288" w:lineRule="auto"/>
              <w:rPr>
                <w:del w:id="159" w:author="Bartels, Sophia Marie" w:date="2022-10-17T09:47:00Z"/>
                <w:rFonts w:ascii="Arial" w:hAnsi="Arial" w:cs="Arial"/>
                <w:kern w:val="2"/>
                <w:szCs w:val="24"/>
              </w:rPr>
            </w:pPr>
            <w:del w:id="160"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00C9050A" w:rsidDel="006C67D0">
                <w:rPr>
                  <w:rFonts w:ascii="Arial" w:hAnsi="Arial" w:cs="Arial"/>
                  <w:kern w:val="2"/>
                  <w:szCs w:val="24"/>
                  <w:vertAlign w:val="subscript"/>
                </w:rPr>
                <w:delText xml:space="preserve"> </w:delText>
              </w:r>
              <w:r w:rsidRPr="00694797" w:rsidDel="006C67D0">
                <w:rPr>
                  <w:rFonts w:ascii="Arial" w:hAnsi="Arial" w:cs="Arial"/>
                  <w:szCs w:val="24"/>
                </w:rPr>
                <w:delText>REFUSE TO ANSWER</w:delText>
              </w:r>
            </w:del>
          </w:p>
        </w:tc>
      </w:tr>
      <w:tr w:rsidR="007D4A9C" w:rsidRPr="004F4CED" w:rsidDel="006C67D0" w14:paraId="4CD0B07F" w14:textId="725D49AA"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61" w:author="Bartels, Sophia Marie" w:date="2022-10-17T09:47:00Z"/>
        </w:trPr>
        <w:tc>
          <w:tcPr>
            <w:tcW w:w="1620" w:type="dxa"/>
            <w:tcBorders>
              <w:top w:val="nil"/>
              <w:left w:val="single" w:sz="4" w:space="0" w:color="auto"/>
              <w:bottom w:val="single" w:sz="4" w:space="0" w:color="auto"/>
              <w:right w:val="nil"/>
            </w:tcBorders>
          </w:tcPr>
          <w:p w14:paraId="01C68E9E" w14:textId="493F5AFA" w:rsidR="007D4A9C" w:rsidRPr="00694797" w:rsidDel="006C67D0" w:rsidRDefault="007D4A9C" w:rsidP="007D4A9C">
            <w:pPr>
              <w:pStyle w:val="a3"/>
              <w:spacing w:line="288" w:lineRule="auto"/>
              <w:rPr>
                <w:del w:id="162" w:author="Bartels, Sophia Marie" w:date="2022-10-17T09:47:00Z"/>
                <w:rFonts w:ascii="Arial" w:hAnsi="Arial" w:cs="Arial"/>
                <w:szCs w:val="24"/>
                <w:highlight w:val="yellow"/>
              </w:rPr>
            </w:pPr>
          </w:p>
        </w:tc>
        <w:tc>
          <w:tcPr>
            <w:tcW w:w="7730" w:type="dxa"/>
            <w:tcBorders>
              <w:top w:val="nil"/>
              <w:left w:val="nil"/>
              <w:bottom w:val="single" w:sz="4" w:space="0" w:color="auto"/>
              <w:right w:val="single" w:sz="4" w:space="0" w:color="auto"/>
            </w:tcBorders>
            <w:hideMark/>
          </w:tcPr>
          <w:p w14:paraId="395A0077" w14:textId="3A3084A4" w:rsidR="007D4A9C" w:rsidRPr="00694797" w:rsidDel="006C67D0" w:rsidRDefault="007D4A9C" w:rsidP="007D4A9C">
            <w:pPr>
              <w:pStyle w:val="a3"/>
              <w:spacing w:line="288" w:lineRule="auto"/>
              <w:rPr>
                <w:del w:id="163" w:author="Bartels, Sophia Marie" w:date="2022-10-17T09:47:00Z"/>
                <w:rFonts w:ascii="Arial" w:hAnsi="Arial" w:cs="Arial"/>
                <w:kern w:val="2"/>
                <w:szCs w:val="24"/>
              </w:rPr>
            </w:pPr>
            <w:del w:id="164"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00C9050A" w:rsidDel="006C67D0">
                <w:rPr>
                  <w:rFonts w:ascii="Arial" w:hAnsi="Arial" w:cs="Arial"/>
                  <w:kern w:val="2"/>
                  <w:szCs w:val="24"/>
                  <w:vertAlign w:val="subscript"/>
                </w:rPr>
                <w:delText xml:space="preserve"> </w:delText>
              </w:r>
              <w:r w:rsidRPr="00694797" w:rsidDel="006C67D0">
                <w:rPr>
                  <w:rFonts w:ascii="Arial" w:hAnsi="Arial" w:cs="Arial"/>
                  <w:szCs w:val="24"/>
                </w:rPr>
                <w:delText>DON’T KNOW</w:delText>
              </w:r>
            </w:del>
          </w:p>
        </w:tc>
      </w:tr>
      <w:tr w:rsidR="007D4A9C" w:rsidRPr="004F4CED" w:rsidDel="006C67D0" w14:paraId="7FF7A74F" w14:textId="41C729FC"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65" w:author="Bartels, Sophia Marie" w:date="2022-10-17T09:47:00Z"/>
        </w:trPr>
        <w:tc>
          <w:tcPr>
            <w:tcW w:w="1620" w:type="dxa"/>
            <w:tcBorders>
              <w:top w:val="single" w:sz="4" w:space="0" w:color="auto"/>
              <w:left w:val="single" w:sz="4" w:space="0" w:color="auto"/>
              <w:bottom w:val="nil"/>
              <w:right w:val="nil"/>
            </w:tcBorders>
            <w:hideMark/>
          </w:tcPr>
          <w:p w14:paraId="7D0FCBC1" w14:textId="34C17DD8" w:rsidR="007D4A9C" w:rsidRPr="00694797" w:rsidDel="006C67D0" w:rsidRDefault="007D4A9C" w:rsidP="007D4A9C">
            <w:pPr>
              <w:pStyle w:val="a3"/>
              <w:spacing w:line="288" w:lineRule="auto"/>
              <w:rPr>
                <w:del w:id="166" w:author="Bartels, Sophia Marie" w:date="2022-10-17T09:47:00Z"/>
                <w:rFonts w:ascii="Arial" w:hAnsi="Arial" w:cs="Arial"/>
                <w:szCs w:val="24"/>
                <w:highlight w:val="yellow"/>
              </w:rPr>
            </w:pPr>
            <w:del w:id="167" w:author="Bartels, Sophia Marie" w:date="2022-10-17T09:47:00Z">
              <w:r w:rsidRPr="00694797" w:rsidDel="006C67D0">
                <w:rPr>
                  <w:rFonts w:ascii="Arial" w:hAnsi="Arial" w:cs="Arial"/>
                  <w:szCs w:val="24"/>
                </w:rPr>
                <w:delText>A</w:delText>
              </w:r>
              <w:r w:rsidR="00905B9B" w:rsidRPr="00694797" w:rsidDel="006C67D0">
                <w:rPr>
                  <w:rFonts w:ascii="Arial" w:hAnsi="Arial" w:cs="Arial"/>
                  <w:szCs w:val="24"/>
                </w:rPr>
                <w:delText>8</w:delText>
              </w:r>
              <w:r w:rsidRPr="00694797" w:rsidDel="006C67D0">
                <w:rPr>
                  <w:rFonts w:ascii="Arial" w:hAnsi="Arial" w:cs="Arial"/>
                  <w:szCs w:val="24"/>
                </w:rPr>
                <w:delText xml:space="preserve">. </w:delText>
              </w:r>
            </w:del>
          </w:p>
        </w:tc>
        <w:tc>
          <w:tcPr>
            <w:tcW w:w="7730" w:type="dxa"/>
            <w:tcBorders>
              <w:top w:val="single" w:sz="4" w:space="0" w:color="auto"/>
              <w:left w:val="nil"/>
              <w:bottom w:val="nil"/>
              <w:right w:val="single" w:sz="4" w:space="0" w:color="auto"/>
            </w:tcBorders>
            <w:hideMark/>
          </w:tcPr>
          <w:p w14:paraId="6208A039" w14:textId="37EAB24E" w:rsidR="007D4A9C" w:rsidRPr="00694797" w:rsidDel="006C67D0" w:rsidRDefault="007D4A9C" w:rsidP="007D4A9C">
            <w:pPr>
              <w:pStyle w:val="a3"/>
              <w:spacing w:line="288" w:lineRule="auto"/>
              <w:rPr>
                <w:del w:id="168" w:author="Bartels, Sophia Marie" w:date="2022-10-17T09:47:00Z"/>
                <w:rFonts w:ascii="Arial" w:hAnsi="Arial" w:cs="Arial"/>
                <w:kern w:val="2"/>
                <w:szCs w:val="24"/>
              </w:rPr>
            </w:pPr>
            <w:del w:id="169" w:author="Bartels, Sophia Marie" w:date="2022-10-17T09:47:00Z">
              <w:r w:rsidRPr="00694797" w:rsidDel="006C67D0">
                <w:rPr>
                  <w:rFonts w:ascii="Arial" w:hAnsi="Arial" w:cs="Arial"/>
                  <w:kern w:val="2"/>
                  <w:szCs w:val="24"/>
                </w:rPr>
                <w:delText>Did you consistently earn above income in the last 6 months?</w:delText>
              </w:r>
            </w:del>
          </w:p>
        </w:tc>
      </w:tr>
      <w:tr w:rsidR="007D4A9C" w:rsidRPr="004F4CED" w:rsidDel="006C67D0" w14:paraId="7F4B5028" w14:textId="3D178913"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70" w:author="Bartels, Sophia Marie" w:date="2022-10-17T09:47:00Z"/>
        </w:trPr>
        <w:tc>
          <w:tcPr>
            <w:tcW w:w="1620" w:type="dxa"/>
            <w:tcBorders>
              <w:top w:val="nil"/>
              <w:left w:val="single" w:sz="4" w:space="0" w:color="auto"/>
              <w:bottom w:val="nil"/>
              <w:right w:val="nil"/>
            </w:tcBorders>
          </w:tcPr>
          <w:p w14:paraId="5ADA8486" w14:textId="10A2859C" w:rsidR="007D4A9C" w:rsidRPr="00694797" w:rsidDel="006C67D0" w:rsidRDefault="007D4A9C" w:rsidP="007D4A9C">
            <w:pPr>
              <w:pStyle w:val="a3"/>
              <w:spacing w:line="288" w:lineRule="auto"/>
              <w:rPr>
                <w:del w:id="171"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0C1AE837" w14:textId="439B6FA9" w:rsidR="007D4A9C" w:rsidRPr="00694797" w:rsidDel="006C67D0" w:rsidRDefault="007D4A9C" w:rsidP="007D4A9C">
            <w:pPr>
              <w:pStyle w:val="a3"/>
              <w:spacing w:line="288" w:lineRule="auto"/>
              <w:rPr>
                <w:del w:id="172" w:author="Bartels, Sophia Marie" w:date="2022-10-17T09:47:00Z"/>
                <w:rFonts w:ascii="Arial" w:hAnsi="Arial" w:cs="Arial"/>
                <w:kern w:val="2"/>
                <w:szCs w:val="24"/>
              </w:rPr>
            </w:pPr>
            <w:del w:id="173"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 xml:space="preserve">(1) </w:delText>
              </w:r>
              <w:r w:rsidRPr="00694797" w:rsidDel="006C67D0">
                <w:rPr>
                  <w:rFonts w:ascii="Arial" w:hAnsi="Arial" w:cs="Arial"/>
                  <w:szCs w:val="24"/>
                </w:rPr>
                <w:delText xml:space="preserve">Yes </w:delText>
              </w:r>
            </w:del>
          </w:p>
        </w:tc>
      </w:tr>
      <w:tr w:rsidR="007D4A9C" w:rsidRPr="004F4CED" w:rsidDel="006C67D0" w14:paraId="564D9031" w14:textId="6EDB23B7"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74" w:author="Bartels, Sophia Marie" w:date="2022-10-17T09:47:00Z"/>
        </w:trPr>
        <w:tc>
          <w:tcPr>
            <w:tcW w:w="1620" w:type="dxa"/>
            <w:tcBorders>
              <w:top w:val="nil"/>
              <w:left w:val="single" w:sz="4" w:space="0" w:color="auto"/>
              <w:bottom w:val="nil"/>
              <w:right w:val="nil"/>
            </w:tcBorders>
          </w:tcPr>
          <w:p w14:paraId="074F07FE" w14:textId="4AF28035" w:rsidR="007D4A9C" w:rsidRPr="00694797" w:rsidDel="006C67D0" w:rsidRDefault="007D4A9C" w:rsidP="007D4A9C">
            <w:pPr>
              <w:pStyle w:val="a3"/>
              <w:spacing w:line="288" w:lineRule="auto"/>
              <w:rPr>
                <w:del w:id="175" w:author="Bartels, Sophia Marie" w:date="2022-10-17T09:47:00Z"/>
                <w:rFonts w:ascii="Arial" w:hAnsi="Arial" w:cs="Arial"/>
                <w:szCs w:val="24"/>
              </w:rPr>
            </w:pPr>
          </w:p>
        </w:tc>
        <w:tc>
          <w:tcPr>
            <w:tcW w:w="7730" w:type="dxa"/>
            <w:tcBorders>
              <w:top w:val="nil"/>
              <w:left w:val="nil"/>
              <w:bottom w:val="nil"/>
              <w:right w:val="single" w:sz="4" w:space="0" w:color="auto"/>
            </w:tcBorders>
            <w:hideMark/>
          </w:tcPr>
          <w:p w14:paraId="7DF25FAE" w14:textId="5D67B6C2" w:rsidR="007D4A9C" w:rsidRPr="00694797" w:rsidDel="006C67D0" w:rsidRDefault="007D4A9C" w:rsidP="007D4A9C">
            <w:pPr>
              <w:pStyle w:val="a3"/>
              <w:spacing w:line="288" w:lineRule="auto"/>
              <w:rPr>
                <w:del w:id="176" w:author="Bartels, Sophia Marie" w:date="2022-10-17T09:47:00Z"/>
                <w:rFonts w:ascii="Arial" w:hAnsi="Arial" w:cs="Arial"/>
                <w:kern w:val="2"/>
                <w:szCs w:val="24"/>
              </w:rPr>
            </w:pPr>
            <w:del w:id="177"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(0)</w:delText>
              </w:r>
              <w:r w:rsidR="00C9050A" w:rsidDel="006C67D0">
                <w:rPr>
                  <w:rFonts w:ascii="Arial" w:hAnsi="Arial" w:cs="Arial"/>
                  <w:kern w:val="2"/>
                  <w:szCs w:val="24"/>
                  <w:vertAlign w:val="subscript"/>
                </w:rPr>
                <w:delText xml:space="preserve"> </w:delText>
              </w:r>
              <w:r w:rsidRPr="00694797" w:rsidDel="006C67D0">
                <w:rPr>
                  <w:rFonts w:ascii="Arial" w:hAnsi="Arial" w:cs="Arial"/>
                  <w:szCs w:val="24"/>
                </w:rPr>
                <w:delText>No (please indicate total income from this work: _________________)</w:delText>
              </w:r>
            </w:del>
          </w:p>
        </w:tc>
      </w:tr>
      <w:tr w:rsidR="007D4A9C" w:rsidRPr="004F4CED" w:rsidDel="006C67D0" w14:paraId="02D3FAFF" w14:textId="0231EDD0"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78" w:author="Bartels, Sophia Marie" w:date="2022-10-17T09:47:00Z"/>
        </w:trPr>
        <w:tc>
          <w:tcPr>
            <w:tcW w:w="1620" w:type="dxa"/>
            <w:tcBorders>
              <w:top w:val="nil"/>
              <w:left w:val="single" w:sz="4" w:space="0" w:color="auto"/>
              <w:bottom w:val="nil"/>
              <w:right w:val="nil"/>
            </w:tcBorders>
          </w:tcPr>
          <w:p w14:paraId="78A19CE9" w14:textId="67F60B41" w:rsidR="007D4A9C" w:rsidRPr="00694797" w:rsidDel="006C67D0" w:rsidRDefault="007D4A9C" w:rsidP="007D4A9C">
            <w:pPr>
              <w:pStyle w:val="a3"/>
              <w:spacing w:line="288" w:lineRule="auto"/>
              <w:rPr>
                <w:del w:id="179" w:author="Bartels, Sophia Marie" w:date="2022-10-17T09:47:00Z"/>
                <w:rFonts w:ascii="Arial" w:hAnsi="Arial" w:cs="Arial"/>
                <w:szCs w:val="24"/>
              </w:rPr>
            </w:pPr>
          </w:p>
        </w:tc>
        <w:tc>
          <w:tcPr>
            <w:tcW w:w="7730" w:type="dxa"/>
            <w:tcBorders>
              <w:top w:val="nil"/>
              <w:left w:val="nil"/>
              <w:bottom w:val="nil"/>
              <w:right w:val="single" w:sz="4" w:space="0" w:color="auto"/>
            </w:tcBorders>
            <w:vAlign w:val="center"/>
            <w:hideMark/>
          </w:tcPr>
          <w:p w14:paraId="6B0D932C" w14:textId="4B57CBCA" w:rsidR="007D4A9C" w:rsidRPr="00694797" w:rsidDel="006C67D0" w:rsidRDefault="007D4A9C" w:rsidP="007D4A9C">
            <w:pPr>
              <w:pStyle w:val="a3"/>
              <w:spacing w:line="288" w:lineRule="auto"/>
              <w:rPr>
                <w:del w:id="180" w:author="Bartels, Sophia Marie" w:date="2022-10-17T09:47:00Z"/>
                <w:rFonts w:ascii="Arial" w:hAnsi="Arial" w:cs="Arial"/>
                <w:kern w:val="2"/>
                <w:szCs w:val="24"/>
              </w:rPr>
            </w:pPr>
            <w:del w:id="181" w:author="Bartels, Sophia Marie" w:date="2022-10-17T09:47:00Z">
              <w:r w:rsidRPr="00694797" w:rsidDel="006C67D0">
                <w:rPr>
                  <w:rFonts w:ascii="Arial" w:hAnsi="Arial" w:cs="Arial"/>
                  <w:b/>
                  <w:caps/>
                  <w:szCs w:val="24"/>
                </w:rPr>
                <w:delText>DO NOT READ THESE RESPONSES</w:delText>
              </w:r>
            </w:del>
          </w:p>
        </w:tc>
      </w:tr>
      <w:tr w:rsidR="007D4A9C" w:rsidRPr="004F4CED" w:rsidDel="006C67D0" w14:paraId="4DD3AD13" w14:textId="60B69921"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82" w:author="Bartels, Sophia Marie" w:date="2022-10-17T09:47:00Z"/>
        </w:trPr>
        <w:tc>
          <w:tcPr>
            <w:tcW w:w="1620" w:type="dxa"/>
            <w:tcBorders>
              <w:top w:val="nil"/>
              <w:left w:val="single" w:sz="4" w:space="0" w:color="auto"/>
              <w:bottom w:val="nil"/>
              <w:right w:val="nil"/>
            </w:tcBorders>
          </w:tcPr>
          <w:p w14:paraId="1950AD6E" w14:textId="507CE77A" w:rsidR="007D4A9C" w:rsidRPr="00694797" w:rsidDel="006C67D0" w:rsidRDefault="007D4A9C" w:rsidP="007D4A9C">
            <w:pPr>
              <w:pStyle w:val="a3"/>
              <w:spacing w:line="288" w:lineRule="auto"/>
              <w:rPr>
                <w:del w:id="183" w:author="Bartels, Sophia Marie" w:date="2022-10-17T09:47:00Z"/>
                <w:rFonts w:ascii="Arial" w:hAnsi="Arial" w:cs="Arial"/>
                <w:szCs w:val="24"/>
              </w:rPr>
            </w:pPr>
          </w:p>
        </w:tc>
        <w:tc>
          <w:tcPr>
            <w:tcW w:w="7730" w:type="dxa"/>
            <w:tcBorders>
              <w:top w:val="nil"/>
              <w:left w:val="nil"/>
              <w:bottom w:val="nil"/>
              <w:right w:val="single" w:sz="4" w:space="0" w:color="auto"/>
            </w:tcBorders>
            <w:hideMark/>
          </w:tcPr>
          <w:p w14:paraId="471A0F8F" w14:textId="4B5A4284" w:rsidR="007D4A9C" w:rsidRPr="00694797" w:rsidDel="006C67D0" w:rsidRDefault="007D4A9C" w:rsidP="007D4A9C">
            <w:pPr>
              <w:pStyle w:val="a3"/>
              <w:spacing w:line="288" w:lineRule="auto"/>
              <w:rPr>
                <w:del w:id="184" w:author="Bartels, Sophia Marie" w:date="2022-10-17T09:47:00Z"/>
                <w:rFonts w:ascii="Arial" w:hAnsi="Arial" w:cs="Arial"/>
                <w:kern w:val="2"/>
                <w:szCs w:val="24"/>
              </w:rPr>
            </w:pPr>
            <w:del w:id="185"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694797"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(88)</w:delText>
              </w:r>
              <w:r w:rsidR="00C9050A" w:rsidDel="006C67D0">
                <w:rPr>
                  <w:rFonts w:ascii="Arial" w:hAnsi="Arial" w:cs="Arial"/>
                  <w:kern w:val="2"/>
                  <w:szCs w:val="24"/>
                  <w:vertAlign w:val="subscript"/>
                </w:rPr>
                <w:delText xml:space="preserve"> </w:delText>
              </w:r>
              <w:r w:rsidRPr="00694797" w:rsidDel="006C67D0">
                <w:rPr>
                  <w:rFonts w:ascii="Arial" w:hAnsi="Arial" w:cs="Arial"/>
                  <w:szCs w:val="24"/>
                </w:rPr>
                <w:delText>REFUSE TO ANSWER</w:delText>
              </w:r>
            </w:del>
          </w:p>
        </w:tc>
      </w:tr>
      <w:tr w:rsidR="007D4A9C" w:rsidRPr="004F4CED" w:rsidDel="006C67D0" w14:paraId="562E5C70" w14:textId="2F4A9EB2" w:rsidTr="00694797">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del w:id="186" w:author="Bartels, Sophia Marie" w:date="2022-10-17T09:47:00Z"/>
        </w:trPr>
        <w:tc>
          <w:tcPr>
            <w:tcW w:w="1620" w:type="dxa"/>
            <w:tcBorders>
              <w:top w:val="nil"/>
              <w:left w:val="single" w:sz="4" w:space="0" w:color="auto"/>
              <w:bottom w:val="single" w:sz="4" w:space="0" w:color="auto"/>
              <w:right w:val="nil"/>
            </w:tcBorders>
          </w:tcPr>
          <w:p w14:paraId="4CA3A0B9" w14:textId="581D80F8" w:rsidR="007D4A9C" w:rsidRPr="00694797" w:rsidDel="006C67D0" w:rsidRDefault="007D4A9C" w:rsidP="007D4A9C">
            <w:pPr>
              <w:pStyle w:val="a3"/>
              <w:spacing w:line="288" w:lineRule="auto"/>
              <w:rPr>
                <w:del w:id="187" w:author="Bartels, Sophia Marie" w:date="2022-10-17T09:47:00Z"/>
                <w:rFonts w:ascii="Arial" w:hAnsi="Arial" w:cs="Arial"/>
                <w:szCs w:val="24"/>
              </w:rPr>
            </w:pPr>
          </w:p>
        </w:tc>
        <w:tc>
          <w:tcPr>
            <w:tcW w:w="7730" w:type="dxa"/>
            <w:tcBorders>
              <w:top w:val="nil"/>
              <w:left w:val="nil"/>
              <w:bottom w:val="single" w:sz="4" w:space="0" w:color="auto"/>
              <w:right w:val="single" w:sz="4" w:space="0" w:color="auto"/>
            </w:tcBorders>
            <w:hideMark/>
          </w:tcPr>
          <w:p w14:paraId="3C59A57C" w14:textId="34A4BF46" w:rsidR="007D4A9C" w:rsidRPr="00694797" w:rsidDel="006C67D0" w:rsidRDefault="007D4A9C" w:rsidP="007D4A9C">
            <w:pPr>
              <w:pStyle w:val="a3"/>
              <w:spacing w:line="288" w:lineRule="auto"/>
              <w:rPr>
                <w:del w:id="188" w:author="Bartels, Sophia Marie" w:date="2022-10-17T09:47:00Z"/>
                <w:rFonts w:ascii="Arial" w:hAnsi="Arial" w:cs="Arial"/>
                <w:kern w:val="2"/>
                <w:szCs w:val="24"/>
              </w:rPr>
            </w:pPr>
            <w:del w:id="189" w:author="Bartels, Sophia Marie" w:date="2022-10-17T09:47:00Z">
              <w:r w:rsidRPr="00694797" w:rsidDel="006C67D0">
                <w:rPr>
                  <w:rFonts w:ascii="Arial" w:hAnsi="Arial" w:cs="Arial"/>
                  <w:kern w:val="2"/>
                  <w:szCs w:val="24"/>
                </w:rPr>
                <w:fldChar w:fldCharType="begin">
                  <w:ffData>
                    <w:name w:val="Check93"/>
                    <w:enabled/>
                    <w:calcOnExit w:val="0"/>
                    <w:checkBox>
                      <w:sizeAuto/>
                      <w:default w:val="0"/>
                    </w:checkBox>
                  </w:ffData>
                </w:fldChar>
              </w:r>
              <w:r w:rsidRPr="003B4A99" w:rsidDel="006C67D0">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694797" w:rsidDel="006C67D0">
                <w:rPr>
                  <w:rFonts w:ascii="Arial" w:hAnsi="Arial" w:cs="Arial"/>
                  <w:kern w:val="2"/>
                  <w:szCs w:val="24"/>
                </w:rPr>
                <w:fldChar w:fldCharType="end"/>
              </w:r>
              <w:r w:rsidRPr="00694797" w:rsidDel="006C67D0">
                <w:rPr>
                  <w:rFonts w:ascii="Arial" w:hAnsi="Arial" w:cs="Arial"/>
                  <w:kern w:val="2"/>
                  <w:szCs w:val="24"/>
                </w:rPr>
                <w:delText xml:space="preserve"> </w:delText>
              </w:r>
              <w:r w:rsidRPr="00694797" w:rsidDel="006C67D0">
                <w:rPr>
                  <w:rFonts w:ascii="Arial" w:hAnsi="Arial" w:cs="Arial"/>
                  <w:kern w:val="2"/>
                  <w:szCs w:val="24"/>
                  <w:vertAlign w:val="subscript"/>
                </w:rPr>
                <w:delText>(99)</w:delText>
              </w:r>
              <w:r w:rsidR="00C9050A" w:rsidDel="006C67D0">
                <w:rPr>
                  <w:rFonts w:ascii="Arial" w:hAnsi="Arial" w:cs="Arial"/>
                  <w:kern w:val="2"/>
                  <w:szCs w:val="24"/>
                  <w:vertAlign w:val="subscript"/>
                </w:rPr>
                <w:delText xml:space="preserve"> </w:delText>
              </w:r>
              <w:r w:rsidRPr="00694797" w:rsidDel="006C67D0">
                <w:rPr>
                  <w:rFonts w:ascii="Arial" w:hAnsi="Arial" w:cs="Arial"/>
                  <w:szCs w:val="24"/>
                </w:rPr>
                <w:delText>DON’T KNOW</w:delText>
              </w:r>
            </w:del>
          </w:p>
        </w:tc>
      </w:tr>
      <w:tr w:rsidR="006C67D0" w:rsidRPr="004F4CED" w14:paraId="33ABA05C" w14:textId="77777777" w:rsidTr="0073146F">
        <w:trPr>
          <w:ins w:id="190" w:author="Bartels, Sophia Marie" w:date="2022-10-17T09:47:00Z"/>
        </w:trPr>
        <w:tc>
          <w:tcPr>
            <w:tcW w:w="9360" w:type="dxa"/>
            <w:gridSpan w:val="3"/>
            <w:tcBorders>
              <w:bottom w:val="single" w:sz="4" w:space="0" w:color="auto"/>
            </w:tcBorders>
          </w:tcPr>
          <w:p w14:paraId="6415CECE" w14:textId="77777777" w:rsidR="006C67D0" w:rsidRPr="00694797" w:rsidRDefault="006C67D0" w:rsidP="0073146F">
            <w:pPr>
              <w:pStyle w:val="a3"/>
              <w:spacing w:line="288" w:lineRule="auto"/>
              <w:jc w:val="both"/>
              <w:rPr>
                <w:ins w:id="191" w:author="Bartels, Sophia Marie" w:date="2022-10-17T09:47:00Z"/>
                <w:rFonts w:ascii="Arial" w:hAnsi="Arial" w:cs="Arial"/>
                <w:b/>
                <w:szCs w:val="24"/>
              </w:rPr>
            </w:pPr>
            <w:commentRangeStart w:id="192"/>
            <w:ins w:id="193" w:author="Bartels, Sophia Marie" w:date="2022-10-17T09:47:00Z">
              <w:r w:rsidRPr="00694797">
                <w:rPr>
                  <w:rFonts w:ascii="Arial" w:hAnsi="Arial" w:cs="Arial"/>
                  <w:b/>
                  <w:szCs w:val="24"/>
                </w:rPr>
                <w:t>Employment</w:t>
              </w:r>
            </w:ins>
            <w:commentRangeEnd w:id="192"/>
            <w:ins w:id="194" w:author="Bartels, Sophia Marie" w:date="2022-10-18T14:53:00Z">
              <w:r w:rsidR="00CC4D1A">
                <w:rPr>
                  <w:rStyle w:val="a6"/>
                  <w:rFonts w:asciiTheme="minorHAnsi" w:eastAsiaTheme="minorHAnsi" w:hAnsiTheme="minorHAnsi" w:cstheme="minorBidi"/>
                  <w:snapToGrid/>
                </w:rPr>
                <w:commentReference w:id="192"/>
              </w:r>
            </w:ins>
          </w:p>
        </w:tc>
      </w:tr>
      <w:tr w:rsidR="006C67D0" w:rsidRPr="004F4CED" w14:paraId="1EEF1CD6" w14:textId="77777777" w:rsidTr="0073146F">
        <w:trPr>
          <w:ins w:id="195" w:author="Bartels, Sophia Marie" w:date="2022-10-17T09:47:00Z"/>
        </w:trPr>
        <w:tc>
          <w:tcPr>
            <w:tcW w:w="1620" w:type="dxa"/>
            <w:tcBorders>
              <w:top w:val="single" w:sz="4" w:space="0" w:color="auto"/>
              <w:left w:val="single" w:sz="4" w:space="0" w:color="auto"/>
              <w:bottom w:val="nil"/>
              <w:right w:val="nil"/>
            </w:tcBorders>
          </w:tcPr>
          <w:p w14:paraId="5A33B5FF" w14:textId="77777777" w:rsidR="006C67D0" w:rsidRPr="00694797" w:rsidRDefault="006C67D0" w:rsidP="0073146F">
            <w:pPr>
              <w:pStyle w:val="a3"/>
              <w:spacing w:line="288" w:lineRule="auto"/>
              <w:rPr>
                <w:ins w:id="196" w:author="Bartels, Sophia Marie" w:date="2022-10-17T09:47:00Z"/>
                <w:rFonts w:ascii="Arial" w:hAnsi="Arial" w:cs="Arial"/>
                <w:szCs w:val="24"/>
              </w:rPr>
            </w:pPr>
            <w:ins w:id="197" w:author="Bartels, Sophia Marie" w:date="2022-10-17T09:47:00Z">
              <w:r w:rsidRPr="00694797">
                <w:rPr>
                  <w:rFonts w:ascii="Arial" w:hAnsi="Arial" w:cs="Arial"/>
                  <w:szCs w:val="24"/>
                </w:rPr>
                <w:t>A</w:t>
              </w:r>
              <w:r>
                <w:rPr>
                  <w:rFonts w:ascii="Arial" w:hAnsi="Arial" w:cs="Arial"/>
                  <w:szCs w:val="24"/>
                </w:rPr>
                <w:t>1</w:t>
              </w:r>
              <w:r w:rsidRPr="00694797">
                <w:rPr>
                  <w:rFonts w:ascii="Arial" w:hAnsi="Arial" w:cs="Arial"/>
                  <w:szCs w:val="24"/>
                </w:rPr>
                <w:t>.</w:t>
              </w:r>
            </w:ins>
          </w:p>
        </w:tc>
        <w:tc>
          <w:tcPr>
            <w:tcW w:w="7740" w:type="dxa"/>
            <w:gridSpan w:val="2"/>
            <w:tcBorders>
              <w:top w:val="single" w:sz="4" w:space="0" w:color="auto"/>
              <w:left w:val="nil"/>
              <w:bottom w:val="nil"/>
              <w:right w:val="single" w:sz="4" w:space="0" w:color="auto"/>
            </w:tcBorders>
          </w:tcPr>
          <w:p w14:paraId="0CD9E9E8" w14:textId="77777777" w:rsidR="006C67D0" w:rsidRPr="00694797" w:rsidRDefault="006C67D0" w:rsidP="0073146F">
            <w:pPr>
              <w:pStyle w:val="a3"/>
              <w:spacing w:line="288" w:lineRule="auto"/>
              <w:rPr>
                <w:ins w:id="198" w:author="Bartels, Sophia Marie" w:date="2022-10-17T09:47:00Z"/>
                <w:rFonts w:ascii="Arial" w:hAnsi="Arial" w:cs="Arial"/>
                <w:kern w:val="2"/>
                <w:szCs w:val="24"/>
              </w:rPr>
            </w:pPr>
            <w:ins w:id="199" w:author="Bartels, Sophia Marie" w:date="2022-10-17T09:47:00Z">
              <w:r w:rsidRPr="00694797">
                <w:rPr>
                  <w:rFonts w:ascii="Arial" w:hAnsi="Arial" w:cs="Arial"/>
                  <w:szCs w:val="24"/>
                </w:rPr>
                <w:t xml:space="preserve">At any time in the </w:t>
              </w:r>
              <w:r w:rsidRPr="00694797">
                <w:rPr>
                  <w:rFonts w:ascii="Arial" w:hAnsi="Arial" w:cs="Arial"/>
                  <w:b/>
                  <w:szCs w:val="24"/>
                  <w:u w:val="single"/>
                </w:rPr>
                <w:t>last 6 months</w:t>
              </w:r>
              <w:r w:rsidRPr="00694797">
                <w:rPr>
                  <w:rFonts w:ascii="Arial" w:hAnsi="Arial" w:cs="Arial"/>
                  <w:szCs w:val="24"/>
                </w:rPr>
                <w:t xml:space="preserve"> have you had a </w:t>
              </w:r>
              <w:r>
                <w:rPr>
                  <w:rFonts w:ascii="Arial" w:hAnsi="Arial" w:cs="Arial"/>
                  <w:szCs w:val="24"/>
                </w:rPr>
                <w:t>main</w:t>
              </w:r>
              <w:r w:rsidRPr="00694797">
                <w:rPr>
                  <w:rFonts w:ascii="Arial" w:hAnsi="Arial" w:cs="Arial"/>
                  <w:szCs w:val="24"/>
                </w:rPr>
                <w:t xml:space="preserve"> job that brings in money?  </w:t>
              </w:r>
            </w:ins>
          </w:p>
        </w:tc>
      </w:tr>
      <w:tr w:rsidR="006C67D0" w:rsidRPr="004F4CED" w14:paraId="0E82AB98" w14:textId="77777777" w:rsidTr="0073146F">
        <w:trPr>
          <w:ins w:id="200" w:author="Bartels, Sophia Marie" w:date="2022-10-17T09:47:00Z"/>
        </w:trPr>
        <w:tc>
          <w:tcPr>
            <w:tcW w:w="1620" w:type="dxa"/>
            <w:tcBorders>
              <w:top w:val="nil"/>
              <w:left w:val="single" w:sz="4" w:space="0" w:color="auto"/>
              <w:bottom w:val="nil"/>
              <w:right w:val="nil"/>
            </w:tcBorders>
          </w:tcPr>
          <w:p w14:paraId="5631F005" w14:textId="77777777" w:rsidR="006C67D0" w:rsidRPr="00694797" w:rsidRDefault="006C67D0" w:rsidP="0073146F">
            <w:pPr>
              <w:pStyle w:val="a3"/>
              <w:spacing w:line="288" w:lineRule="auto"/>
              <w:jc w:val="right"/>
              <w:rPr>
                <w:ins w:id="201"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54D1C515" w14:textId="77777777" w:rsidR="006C67D0" w:rsidRPr="00694797" w:rsidRDefault="006C67D0" w:rsidP="0073146F">
            <w:pPr>
              <w:pStyle w:val="a3"/>
              <w:spacing w:line="288" w:lineRule="auto"/>
              <w:rPr>
                <w:ins w:id="202" w:author="Bartels, Sophia Marie" w:date="2022-10-17T09:47:00Z"/>
                <w:rFonts w:ascii="Arial" w:hAnsi="Arial" w:cs="Arial"/>
                <w:kern w:val="2"/>
                <w:szCs w:val="24"/>
              </w:rPr>
            </w:pPr>
            <w:ins w:id="203"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(1) </w:t>
              </w:r>
              <w:r w:rsidRPr="00694797">
                <w:rPr>
                  <w:rFonts w:ascii="Arial" w:hAnsi="Arial" w:cs="Arial"/>
                  <w:szCs w:val="24"/>
                </w:rPr>
                <w:t xml:space="preserve">Yes </w:t>
              </w:r>
            </w:ins>
          </w:p>
        </w:tc>
      </w:tr>
      <w:tr w:rsidR="006C67D0" w:rsidRPr="004F4CED" w14:paraId="7C693758" w14:textId="77777777" w:rsidTr="0073146F">
        <w:trPr>
          <w:ins w:id="204" w:author="Bartels, Sophia Marie" w:date="2022-10-17T09:47:00Z"/>
        </w:trPr>
        <w:tc>
          <w:tcPr>
            <w:tcW w:w="1620" w:type="dxa"/>
            <w:tcBorders>
              <w:top w:val="nil"/>
              <w:left w:val="single" w:sz="4" w:space="0" w:color="auto"/>
              <w:bottom w:val="single" w:sz="4" w:space="0" w:color="auto"/>
              <w:right w:val="nil"/>
            </w:tcBorders>
          </w:tcPr>
          <w:p w14:paraId="45FDAE73" w14:textId="77777777" w:rsidR="006C67D0" w:rsidRPr="00694797" w:rsidRDefault="006C67D0" w:rsidP="0073146F">
            <w:pPr>
              <w:pStyle w:val="a3"/>
              <w:spacing w:line="288" w:lineRule="auto"/>
              <w:jc w:val="right"/>
              <w:rPr>
                <w:ins w:id="205" w:author="Bartels, Sophia Marie" w:date="2022-10-17T09:47:00Z"/>
                <w:rFonts w:ascii="Arial" w:hAnsi="Arial" w:cs="Arial"/>
                <w:szCs w:val="24"/>
              </w:rPr>
            </w:pPr>
          </w:p>
        </w:tc>
        <w:tc>
          <w:tcPr>
            <w:tcW w:w="7740" w:type="dxa"/>
            <w:gridSpan w:val="2"/>
            <w:tcBorders>
              <w:top w:val="nil"/>
              <w:left w:val="nil"/>
              <w:bottom w:val="single" w:sz="4" w:space="0" w:color="auto"/>
              <w:right w:val="single" w:sz="4" w:space="0" w:color="auto"/>
            </w:tcBorders>
          </w:tcPr>
          <w:p w14:paraId="301A4F84" w14:textId="77777777" w:rsidR="006C67D0" w:rsidRPr="00694797" w:rsidRDefault="006C67D0" w:rsidP="0073146F">
            <w:pPr>
              <w:pStyle w:val="a3"/>
              <w:spacing w:line="288" w:lineRule="auto"/>
              <w:rPr>
                <w:ins w:id="206" w:author="Bartels, Sophia Marie" w:date="2022-10-17T09:47:00Z"/>
                <w:rFonts w:ascii="Arial" w:hAnsi="Arial" w:cs="Arial"/>
                <w:kern w:val="2"/>
                <w:szCs w:val="24"/>
              </w:rPr>
            </w:pPr>
            <w:ins w:id="207"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(0)</w:t>
              </w:r>
              <w:r>
                <w:rPr>
                  <w:rFonts w:ascii="Arial" w:hAnsi="Arial" w:cs="Arial"/>
                  <w:kern w:val="2"/>
                  <w:szCs w:val="24"/>
                  <w:vertAlign w:val="subscript"/>
                </w:rPr>
                <w:t xml:space="preserve"> </w:t>
              </w:r>
              <w:r w:rsidRPr="00694797">
                <w:rPr>
                  <w:rFonts w:ascii="Arial" w:hAnsi="Arial" w:cs="Arial"/>
                  <w:szCs w:val="24"/>
                </w:rPr>
                <w:t xml:space="preserve">No </w:t>
              </w:r>
            </w:ins>
          </w:p>
        </w:tc>
      </w:tr>
      <w:tr w:rsidR="006C67D0" w:rsidRPr="004F4CED" w14:paraId="65A73BD2" w14:textId="77777777" w:rsidTr="0073146F">
        <w:trPr>
          <w:ins w:id="208" w:author="Bartels, Sophia Marie" w:date="2022-10-17T09:47:00Z"/>
        </w:trPr>
        <w:tc>
          <w:tcPr>
            <w:tcW w:w="1620" w:type="dxa"/>
            <w:tcBorders>
              <w:top w:val="single" w:sz="4" w:space="0" w:color="auto"/>
              <w:left w:val="single" w:sz="4" w:space="0" w:color="auto"/>
              <w:bottom w:val="nil"/>
              <w:right w:val="nil"/>
            </w:tcBorders>
          </w:tcPr>
          <w:p w14:paraId="6B7D143E" w14:textId="77777777" w:rsidR="006C67D0" w:rsidRPr="00694797" w:rsidRDefault="006C67D0" w:rsidP="0073146F">
            <w:pPr>
              <w:pStyle w:val="a3"/>
              <w:spacing w:line="288" w:lineRule="auto"/>
              <w:rPr>
                <w:ins w:id="209" w:author="Bartels, Sophia Marie" w:date="2022-10-17T09:47:00Z"/>
                <w:rFonts w:ascii="Arial" w:hAnsi="Arial" w:cs="Arial"/>
                <w:szCs w:val="24"/>
              </w:rPr>
            </w:pPr>
            <w:ins w:id="210" w:author="Bartels, Sophia Marie" w:date="2022-10-17T09:47:00Z">
              <w:r w:rsidRPr="00694797">
                <w:rPr>
                  <w:rFonts w:ascii="Arial" w:hAnsi="Arial" w:cs="Arial"/>
                  <w:szCs w:val="24"/>
                </w:rPr>
                <w:t>A</w:t>
              </w:r>
              <w:r>
                <w:rPr>
                  <w:rFonts w:ascii="Arial" w:hAnsi="Arial" w:cs="Arial"/>
                  <w:szCs w:val="24"/>
                </w:rPr>
                <w:t>2</w:t>
              </w:r>
              <w:r w:rsidRPr="00694797">
                <w:rPr>
                  <w:rFonts w:ascii="Arial" w:hAnsi="Arial" w:cs="Arial"/>
                  <w:szCs w:val="24"/>
                </w:rPr>
                <w:t>.</w:t>
              </w:r>
            </w:ins>
          </w:p>
        </w:tc>
        <w:tc>
          <w:tcPr>
            <w:tcW w:w="7740" w:type="dxa"/>
            <w:gridSpan w:val="2"/>
            <w:tcBorders>
              <w:top w:val="single" w:sz="4" w:space="0" w:color="auto"/>
              <w:left w:val="nil"/>
              <w:bottom w:val="nil"/>
              <w:right w:val="single" w:sz="4" w:space="0" w:color="auto"/>
            </w:tcBorders>
          </w:tcPr>
          <w:p w14:paraId="387E704E" w14:textId="77777777" w:rsidR="006C67D0" w:rsidRPr="00694797" w:rsidRDefault="006C67D0" w:rsidP="0073146F">
            <w:pPr>
              <w:pStyle w:val="a3"/>
              <w:spacing w:line="288" w:lineRule="auto"/>
              <w:rPr>
                <w:ins w:id="211" w:author="Bartels, Sophia Marie" w:date="2022-10-17T09:47:00Z"/>
                <w:rFonts w:ascii="Arial" w:hAnsi="Arial" w:cs="Arial"/>
                <w:kern w:val="2"/>
                <w:szCs w:val="24"/>
              </w:rPr>
            </w:pPr>
            <w:ins w:id="212" w:author="Bartels, Sophia Marie" w:date="2022-10-17T09:47:00Z">
              <w:r w:rsidRPr="00694797">
                <w:rPr>
                  <w:rFonts w:ascii="Arial" w:hAnsi="Arial" w:cs="Arial"/>
                  <w:kern w:val="2"/>
                  <w:szCs w:val="24"/>
                </w:rPr>
                <w:t xml:space="preserve">In the </w:t>
              </w:r>
              <w:r w:rsidRPr="00694797">
                <w:rPr>
                  <w:rFonts w:ascii="Arial" w:hAnsi="Arial" w:cs="Arial"/>
                  <w:b/>
                  <w:kern w:val="2"/>
                  <w:szCs w:val="24"/>
                  <w:u w:val="single"/>
                </w:rPr>
                <w:t>last month</w:t>
              </w:r>
              <w:r w:rsidRPr="00694797">
                <w:rPr>
                  <w:rFonts w:ascii="Arial" w:hAnsi="Arial" w:cs="Arial"/>
                  <w:kern w:val="2"/>
                  <w:szCs w:val="24"/>
                </w:rPr>
                <w:t>, how many days did you work per week</w:t>
              </w:r>
              <w:r>
                <w:rPr>
                  <w:rFonts w:ascii="Arial" w:hAnsi="Arial" w:cs="Arial"/>
                  <w:kern w:val="2"/>
                  <w:szCs w:val="24"/>
                </w:rPr>
                <w:t xml:space="preserve"> for this main job (mentioned in question A1)</w:t>
              </w:r>
              <w:r w:rsidRPr="00694797">
                <w:rPr>
                  <w:rFonts w:ascii="Arial" w:hAnsi="Arial" w:cs="Arial"/>
                  <w:kern w:val="2"/>
                  <w:szCs w:val="24"/>
                </w:rPr>
                <w:t xml:space="preserve">, on average? </w:t>
              </w:r>
            </w:ins>
          </w:p>
        </w:tc>
      </w:tr>
      <w:tr w:rsidR="006C67D0" w:rsidRPr="004F4CED" w14:paraId="4F8A6AF0" w14:textId="77777777" w:rsidTr="0073146F">
        <w:trPr>
          <w:ins w:id="213" w:author="Bartels, Sophia Marie" w:date="2022-10-17T09:47:00Z"/>
        </w:trPr>
        <w:tc>
          <w:tcPr>
            <w:tcW w:w="1620" w:type="dxa"/>
            <w:tcBorders>
              <w:top w:val="nil"/>
              <w:left w:val="single" w:sz="4" w:space="0" w:color="auto"/>
              <w:bottom w:val="nil"/>
              <w:right w:val="nil"/>
            </w:tcBorders>
          </w:tcPr>
          <w:p w14:paraId="5BAEDF2C" w14:textId="77777777" w:rsidR="006C67D0" w:rsidRPr="00694797" w:rsidRDefault="006C67D0" w:rsidP="0073146F">
            <w:pPr>
              <w:pStyle w:val="a3"/>
              <w:spacing w:line="288" w:lineRule="auto"/>
              <w:jc w:val="right"/>
              <w:rPr>
                <w:ins w:id="214"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5EB48CCD" w14:textId="77777777" w:rsidR="006C67D0" w:rsidRPr="00694797" w:rsidRDefault="006C67D0" w:rsidP="0073146F">
            <w:pPr>
              <w:pStyle w:val="a3"/>
              <w:spacing w:line="288" w:lineRule="auto"/>
              <w:rPr>
                <w:ins w:id="215" w:author="Bartels, Sophia Marie" w:date="2022-10-17T09:47:00Z"/>
                <w:rFonts w:ascii="Arial" w:hAnsi="Arial" w:cs="Arial"/>
                <w:szCs w:val="24"/>
              </w:rPr>
            </w:pPr>
            <w:ins w:id="216" w:author="Bartels, Sophia Marie" w:date="2022-10-17T09:47:00Z">
              <w:r w:rsidRPr="00694797">
                <w:rPr>
                  <w:rFonts w:ascii="Arial" w:hAnsi="Arial" w:cs="Arial"/>
                  <w:kern w:val="2"/>
                  <w:szCs w:val="24"/>
                </w:rPr>
                <w:t>___ ___ Number of days per week</w:t>
              </w:r>
            </w:ins>
          </w:p>
        </w:tc>
      </w:tr>
      <w:tr w:rsidR="006C67D0" w:rsidRPr="004F4CED" w14:paraId="2195CA0A" w14:textId="77777777" w:rsidTr="0073146F">
        <w:trPr>
          <w:trHeight w:val="252"/>
          <w:ins w:id="217" w:author="Bartels, Sophia Marie" w:date="2022-10-17T09:47:00Z"/>
        </w:trPr>
        <w:tc>
          <w:tcPr>
            <w:tcW w:w="1620" w:type="dxa"/>
            <w:tcBorders>
              <w:top w:val="nil"/>
              <w:left w:val="single" w:sz="4" w:space="0" w:color="auto"/>
              <w:bottom w:val="nil"/>
              <w:right w:val="nil"/>
            </w:tcBorders>
          </w:tcPr>
          <w:p w14:paraId="0C356A8F" w14:textId="77777777" w:rsidR="006C67D0" w:rsidRPr="00694797" w:rsidRDefault="006C67D0" w:rsidP="0073146F">
            <w:pPr>
              <w:pStyle w:val="a3"/>
              <w:spacing w:line="288" w:lineRule="auto"/>
              <w:jc w:val="right"/>
              <w:rPr>
                <w:ins w:id="218" w:author="Bartels, Sophia Marie" w:date="2022-10-17T09:47:00Z"/>
                <w:rFonts w:ascii="Arial" w:hAnsi="Arial" w:cs="Arial"/>
                <w:szCs w:val="24"/>
              </w:rPr>
            </w:pPr>
          </w:p>
        </w:tc>
        <w:tc>
          <w:tcPr>
            <w:tcW w:w="7740" w:type="dxa"/>
            <w:gridSpan w:val="2"/>
            <w:tcBorders>
              <w:top w:val="nil"/>
              <w:left w:val="nil"/>
              <w:bottom w:val="nil"/>
              <w:right w:val="single" w:sz="4" w:space="0" w:color="auto"/>
            </w:tcBorders>
            <w:vAlign w:val="center"/>
          </w:tcPr>
          <w:p w14:paraId="78459C9A" w14:textId="77777777" w:rsidR="006C67D0" w:rsidRPr="00694797" w:rsidRDefault="006C67D0" w:rsidP="0073146F">
            <w:pPr>
              <w:pStyle w:val="a3"/>
              <w:spacing w:line="288" w:lineRule="auto"/>
              <w:rPr>
                <w:ins w:id="219" w:author="Bartels, Sophia Marie" w:date="2022-10-17T09:47:00Z"/>
                <w:rFonts w:ascii="Arial" w:hAnsi="Arial" w:cs="Arial"/>
                <w:kern w:val="2"/>
                <w:szCs w:val="24"/>
              </w:rPr>
            </w:pPr>
            <w:ins w:id="220" w:author="Bartels, Sophia Marie" w:date="2022-10-17T09:47:00Z">
              <w:r w:rsidRPr="00694797">
                <w:rPr>
                  <w:rFonts w:ascii="Arial" w:hAnsi="Arial" w:cs="Arial"/>
                  <w:b/>
                  <w:caps/>
                  <w:szCs w:val="24"/>
                </w:rPr>
                <w:t>DO NOT READ THESE RESPONSES</w:t>
              </w:r>
            </w:ins>
          </w:p>
        </w:tc>
      </w:tr>
      <w:tr w:rsidR="006C67D0" w:rsidRPr="004F4CED" w14:paraId="45297100" w14:textId="77777777" w:rsidTr="0073146F">
        <w:trPr>
          <w:ins w:id="221" w:author="Bartels, Sophia Marie" w:date="2022-10-17T09:47:00Z"/>
        </w:trPr>
        <w:tc>
          <w:tcPr>
            <w:tcW w:w="1620" w:type="dxa"/>
            <w:tcBorders>
              <w:top w:val="nil"/>
              <w:left w:val="single" w:sz="4" w:space="0" w:color="auto"/>
              <w:bottom w:val="nil"/>
              <w:right w:val="nil"/>
            </w:tcBorders>
          </w:tcPr>
          <w:p w14:paraId="0A74B27C" w14:textId="77777777" w:rsidR="006C67D0" w:rsidRPr="00694797" w:rsidRDefault="006C67D0" w:rsidP="0073146F">
            <w:pPr>
              <w:pStyle w:val="a3"/>
              <w:spacing w:line="288" w:lineRule="auto"/>
              <w:jc w:val="right"/>
              <w:rPr>
                <w:ins w:id="222" w:author="Bartels, Sophia Marie" w:date="2022-10-17T09:47:00Z"/>
                <w:rFonts w:ascii="Arial" w:hAnsi="Arial" w:cs="Arial"/>
                <w:b/>
                <w:szCs w:val="24"/>
              </w:rPr>
            </w:pPr>
          </w:p>
        </w:tc>
        <w:tc>
          <w:tcPr>
            <w:tcW w:w="7740" w:type="dxa"/>
            <w:gridSpan w:val="2"/>
            <w:tcBorders>
              <w:top w:val="nil"/>
              <w:left w:val="nil"/>
              <w:bottom w:val="nil"/>
              <w:right w:val="single" w:sz="4" w:space="0" w:color="auto"/>
            </w:tcBorders>
          </w:tcPr>
          <w:p w14:paraId="39EFF226" w14:textId="77777777" w:rsidR="006C67D0" w:rsidRPr="00694797" w:rsidRDefault="006C67D0" w:rsidP="0073146F">
            <w:pPr>
              <w:pStyle w:val="a3"/>
              <w:spacing w:line="288" w:lineRule="auto"/>
              <w:rPr>
                <w:ins w:id="223" w:author="Bartels, Sophia Marie" w:date="2022-10-17T09:47:00Z"/>
                <w:rFonts w:ascii="Arial" w:hAnsi="Arial" w:cs="Arial"/>
                <w:szCs w:val="24"/>
              </w:rPr>
            </w:pPr>
            <w:ins w:id="224"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(88)</w:t>
              </w:r>
              <w:r>
                <w:rPr>
                  <w:rFonts w:ascii="Arial" w:hAnsi="Arial" w:cs="Arial"/>
                  <w:kern w:val="2"/>
                  <w:szCs w:val="24"/>
                  <w:vertAlign w:val="subscript"/>
                </w:rPr>
                <w:t xml:space="preserve"> </w:t>
              </w:r>
              <w:r w:rsidRPr="00694797">
                <w:rPr>
                  <w:rFonts w:ascii="Arial" w:hAnsi="Arial" w:cs="Arial"/>
                  <w:szCs w:val="24"/>
                </w:rPr>
                <w:t>REFUSE TO ANSWER</w:t>
              </w:r>
            </w:ins>
          </w:p>
        </w:tc>
      </w:tr>
      <w:tr w:rsidR="006C67D0" w:rsidRPr="004F4CED" w14:paraId="7A69033F" w14:textId="77777777" w:rsidTr="0073146F">
        <w:trPr>
          <w:ins w:id="225" w:author="Bartels, Sophia Marie" w:date="2022-10-17T09:47:00Z"/>
        </w:trPr>
        <w:tc>
          <w:tcPr>
            <w:tcW w:w="1620" w:type="dxa"/>
            <w:tcBorders>
              <w:top w:val="nil"/>
              <w:left w:val="single" w:sz="4" w:space="0" w:color="auto"/>
              <w:bottom w:val="single" w:sz="4" w:space="0" w:color="auto"/>
              <w:right w:val="nil"/>
            </w:tcBorders>
          </w:tcPr>
          <w:p w14:paraId="61E0D4A1" w14:textId="77777777" w:rsidR="006C67D0" w:rsidRPr="00694797" w:rsidRDefault="006C67D0" w:rsidP="0073146F">
            <w:pPr>
              <w:pStyle w:val="a3"/>
              <w:spacing w:line="288" w:lineRule="auto"/>
              <w:jc w:val="right"/>
              <w:rPr>
                <w:ins w:id="226" w:author="Bartels, Sophia Marie" w:date="2022-10-17T09:47:00Z"/>
                <w:rFonts w:ascii="Arial" w:hAnsi="Arial" w:cs="Arial"/>
                <w:szCs w:val="24"/>
              </w:rPr>
            </w:pPr>
          </w:p>
        </w:tc>
        <w:tc>
          <w:tcPr>
            <w:tcW w:w="7740" w:type="dxa"/>
            <w:gridSpan w:val="2"/>
            <w:tcBorders>
              <w:top w:val="nil"/>
              <w:left w:val="nil"/>
              <w:bottom w:val="single" w:sz="4" w:space="0" w:color="auto"/>
              <w:right w:val="single" w:sz="4" w:space="0" w:color="auto"/>
            </w:tcBorders>
          </w:tcPr>
          <w:p w14:paraId="094A1735" w14:textId="77777777" w:rsidR="006C67D0" w:rsidRPr="00694797" w:rsidRDefault="006C67D0" w:rsidP="0073146F">
            <w:pPr>
              <w:pStyle w:val="a3"/>
              <w:spacing w:line="288" w:lineRule="auto"/>
              <w:rPr>
                <w:ins w:id="227" w:author="Bartels, Sophia Marie" w:date="2022-10-17T09:47:00Z"/>
                <w:rFonts w:ascii="Arial" w:hAnsi="Arial" w:cs="Arial"/>
                <w:szCs w:val="24"/>
              </w:rPr>
            </w:pPr>
            <w:ins w:id="228"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(99)</w:t>
              </w:r>
              <w:r>
                <w:rPr>
                  <w:rFonts w:ascii="Arial" w:hAnsi="Arial" w:cs="Arial"/>
                  <w:kern w:val="2"/>
                  <w:szCs w:val="24"/>
                  <w:vertAlign w:val="subscript"/>
                </w:rPr>
                <w:t xml:space="preserve"> </w:t>
              </w:r>
              <w:r w:rsidRPr="00694797">
                <w:rPr>
                  <w:rFonts w:ascii="Arial" w:hAnsi="Arial" w:cs="Arial"/>
                  <w:szCs w:val="24"/>
                </w:rPr>
                <w:t>DON’T KNOW</w:t>
              </w:r>
            </w:ins>
          </w:p>
        </w:tc>
      </w:tr>
      <w:tr w:rsidR="006C67D0" w:rsidRPr="004F4CED" w14:paraId="682AEBA7" w14:textId="77777777" w:rsidTr="0073146F">
        <w:trPr>
          <w:trHeight w:val="224"/>
          <w:ins w:id="229" w:author="Bartels, Sophia Marie" w:date="2022-10-17T09:47:00Z"/>
        </w:trPr>
        <w:tc>
          <w:tcPr>
            <w:tcW w:w="1620" w:type="dxa"/>
            <w:tcBorders>
              <w:top w:val="single" w:sz="4" w:space="0" w:color="auto"/>
              <w:left w:val="single" w:sz="4" w:space="0" w:color="auto"/>
              <w:bottom w:val="nil"/>
              <w:right w:val="nil"/>
            </w:tcBorders>
          </w:tcPr>
          <w:p w14:paraId="29AE9487" w14:textId="77777777" w:rsidR="006C67D0" w:rsidRPr="00694797" w:rsidRDefault="006C67D0" w:rsidP="0073146F">
            <w:pPr>
              <w:pStyle w:val="a3"/>
              <w:spacing w:line="288" w:lineRule="auto"/>
              <w:rPr>
                <w:ins w:id="230" w:author="Bartels, Sophia Marie" w:date="2022-10-17T09:47:00Z"/>
                <w:rFonts w:ascii="Arial" w:hAnsi="Arial" w:cs="Arial"/>
                <w:szCs w:val="24"/>
              </w:rPr>
            </w:pPr>
            <w:ins w:id="231" w:author="Bartels, Sophia Marie" w:date="2022-10-17T09:47:00Z">
              <w:r w:rsidRPr="00694797">
                <w:rPr>
                  <w:rFonts w:ascii="Arial" w:hAnsi="Arial" w:cs="Arial"/>
                  <w:szCs w:val="24"/>
                </w:rPr>
                <w:t>A</w:t>
              </w:r>
              <w:r>
                <w:rPr>
                  <w:rFonts w:ascii="Arial" w:hAnsi="Arial" w:cs="Arial"/>
                  <w:szCs w:val="24"/>
                </w:rPr>
                <w:t>3</w:t>
              </w:r>
              <w:r w:rsidRPr="00694797">
                <w:rPr>
                  <w:rFonts w:ascii="Arial" w:hAnsi="Arial" w:cs="Arial"/>
                  <w:szCs w:val="24"/>
                </w:rPr>
                <w:t>.</w:t>
              </w:r>
            </w:ins>
          </w:p>
        </w:tc>
        <w:tc>
          <w:tcPr>
            <w:tcW w:w="7740" w:type="dxa"/>
            <w:gridSpan w:val="2"/>
            <w:tcBorders>
              <w:top w:val="single" w:sz="4" w:space="0" w:color="auto"/>
              <w:left w:val="nil"/>
              <w:bottom w:val="nil"/>
              <w:right w:val="single" w:sz="4" w:space="0" w:color="auto"/>
            </w:tcBorders>
          </w:tcPr>
          <w:p w14:paraId="2984D6A3" w14:textId="77777777" w:rsidR="006C67D0" w:rsidRPr="00694797" w:rsidRDefault="006C67D0" w:rsidP="0073146F">
            <w:pPr>
              <w:pStyle w:val="a3"/>
              <w:spacing w:line="288" w:lineRule="auto"/>
              <w:rPr>
                <w:ins w:id="232" w:author="Bartels, Sophia Marie" w:date="2022-10-17T09:47:00Z"/>
                <w:rFonts w:ascii="Arial" w:hAnsi="Arial" w:cs="Arial"/>
                <w:szCs w:val="24"/>
              </w:rPr>
            </w:pPr>
            <w:ins w:id="233" w:author="Bartels, Sophia Marie" w:date="2022-10-17T09:47:00Z">
              <w:r w:rsidRPr="00694797">
                <w:rPr>
                  <w:rFonts w:ascii="Arial" w:hAnsi="Arial" w:cs="Arial"/>
                  <w:kern w:val="2"/>
                  <w:szCs w:val="24"/>
                </w:rPr>
                <w:t xml:space="preserve">In the </w:t>
              </w:r>
              <w:r w:rsidRPr="00694797">
                <w:rPr>
                  <w:rFonts w:ascii="Arial" w:hAnsi="Arial" w:cs="Arial"/>
                  <w:b/>
                  <w:kern w:val="2"/>
                  <w:szCs w:val="24"/>
                  <w:u w:val="single"/>
                </w:rPr>
                <w:t>last month</w:t>
              </w:r>
              <w:r w:rsidRPr="00694797">
                <w:rPr>
                  <w:rFonts w:ascii="Arial" w:hAnsi="Arial" w:cs="Arial"/>
                  <w:kern w:val="2"/>
                  <w:szCs w:val="24"/>
                </w:rPr>
                <w:t>, how many hours did you work per day</w:t>
              </w:r>
              <w:r>
                <w:rPr>
                  <w:rFonts w:ascii="Arial" w:hAnsi="Arial" w:cs="Arial"/>
                  <w:kern w:val="2"/>
                  <w:szCs w:val="24"/>
                </w:rPr>
                <w:t xml:space="preserve"> for this main job</w:t>
              </w:r>
              <w:r w:rsidRPr="00694797">
                <w:rPr>
                  <w:rFonts w:ascii="Arial" w:hAnsi="Arial" w:cs="Arial"/>
                  <w:kern w:val="2"/>
                  <w:szCs w:val="24"/>
                </w:rPr>
                <w:t xml:space="preserve">, on average? </w:t>
              </w:r>
            </w:ins>
          </w:p>
        </w:tc>
      </w:tr>
      <w:tr w:rsidR="006C67D0" w:rsidRPr="004F4CED" w14:paraId="6F731022" w14:textId="77777777" w:rsidTr="0073146F">
        <w:trPr>
          <w:ins w:id="234" w:author="Bartels, Sophia Marie" w:date="2022-10-17T09:47:00Z"/>
        </w:trPr>
        <w:tc>
          <w:tcPr>
            <w:tcW w:w="1620" w:type="dxa"/>
            <w:tcBorders>
              <w:top w:val="nil"/>
              <w:left w:val="single" w:sz="4" w:space="0" w:color="auto"/>
              <w:bottom w:val="nil"/>
              <w:right w:val="nil"/>
            </w:tcBorders>
          </w:tcPr>
          <w:p w14:paraId="519F4799" w14:textId="77777777" w:rsidR="006C67D0" w:rsidRPr="00694797" w:rsidRDefault="006C67D0" w:rsidP="0073146F">
            <w:pPr>
              <w:pStyle w:val="a3"/>
              <w:spacing w:line="288" w:lineRule="auto"/>
              <w:rPr>
                <w:ins w:id="235"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668AA1EE" w14:textId="77777777" w:rsidR="006C67D0" w:rsidRPr="00694797" w:rsidRDefault="006C67D0" w:rsidP="0073146F">
            <w:pPr>
              <w:pStyle w:val="a3"/>
              <w:spacing w:line="288" w:lineRule="auto"/>
              <w:rPr>
                <w:ins w:id="236" w:author="Bartels, Sophia Marie" w:date="2022-10-17T09:47:00Z"/>
                <w:rFonts w:ascii="Arial" w:hAnsi="Arial" w:cs="Arial"/>
                <w:szCs w:val="24"/>
              </w:rPr>
            </w:pPr>
            <w:ins w:id="237" w:author="Bartels, Sophia Marie" w:date="2022-10-17T09:47:00Z">
              <w:r w:rsidRPr="00694797">
                <w:rPr>
                  <w:rFonts w:ascii="Arial" w:hAnsi="Arial" w:cs="Arial"/>
                  <w:kern w:val="2"/>
                  <w:szCs w:val="24"/>
                </w:rPr>
                <w:t>___ ___ Number of hours per day</w:t>
              </w:r>
            </w:ins>
          </w:p>
        </w:tc>
      </w:tr>
      <w:tr w:rsidR="006C67D0" w:rsidRPr="004F4CED" w14:paraId="17ED7241" w14:textId="77777777" w:rsidTr="0073146F">
        <w:trPr>
          <w:ins w:id="238" w:author="Bartels, Sophia Marie" w:date="2022-10-17T09:47:00Z"/>
        </w:trPr>
        <w:tc>
          <w:tcPr>
            <w:tcW w:w="1620" w:type="dxa"/>
            <w:tcBorders>
              <w:top w:val="nil"/>
              <w:left w:val="single" w:sz="4" w:space="0" w:color="auto"/>
              <w:bottom w:val="nil"/>
              <w:right w:val="nil"/>
            </w:tcBorders>
          </w:tcPr>
          <w:p w14:paraId="2C3EDF0A" w14:textId="77777777" w:rsidR="006C67D0" w:rsidRPr="00694797" w:rsidRDefault="006C67D0" w:rsidP="0073146F">
            <w:pPr>
              <w:pStyle w:val="a3"/>
              <w:spacing w:line="288" w:lineRule="auto"/>
              <w:rPr>
                <w:ins w:id="239" w:author="Bartels, Sophia Marie" w:date="2022-10-17T09:47:00Z"/>
                <w:rFonts w:ascii="Arial" w:hAnsi="Arial" w:cs="Arial"/>
                <w:szCs w:val="24"/>
              </w:rPr>
            </w:pPr>
          </w:p>
        </w:tc>
        <w:tc>
          <w:tcPr>
            <w:tcW w:w="7740" w:type="dxa"/>
            <w:gridSpan w:val="2"/>
            <w:tcBorders>
              <w:top w:val="nil"/>
              <w:left w:val="nil"/>
              <w:bottom w:val="nil"/>
              <w:right w:val="single" w:sz="4" w:space="0" w:color="auto"/>
            </w:tcBorders>
            <w:vAlign w:val="center"/>
          </w:tcPr>
          <w:p w14:paraId="02FF51B0" w14:textId="77777777" w:rsidR="006C67D0" w:rsidRPr="00694797" w:rsidRDefault="006C67D0" w:rsidP="0073146F">
            <w:pPr>
              <w:pStyle w:val="a3"/>
              <w:spacing w:line="288" w:lineRule="auto"/>
              <w:rPr>
                <w:ins w:id="240" w:author="Bartels, Sophia Marie" w:date="2022-10-17T09:47:00Z"/>
                <w:rFonts w:ascii="Arial" w:hAnsi="Arial" w:cs="Arial"/>
                <w:kern w:val="2"/>
                <w:szCs w:val="24"/>
              </w:rPr>
            </w:pPr>
            <w:ins w:id="241" w:author="Bartels, Sophia Marie" w:date="2022-10-17T09:47:00Z">
              <w:r w:rsidRPr="00694797">
                <w:rPr>
                  <w:rFonts w:ascii="Arial" w:hAnsi="Arial" w:cs="Arial"/>
                  <w:b/>
                  <w:caps/>
                  <w:szCs w:val="24"/>
                </w:rPr>
                <w:t>DO NOT READ THESE RESPONSES</w:t>
              </w:r>
            </w:ins>
          </w:p>
        </w:tc>
      </w:tr>
      <w:tr w:rsidR="006C67D0" w:rsidRPr="004F4CED" w14:paraId="3D9CCFA5" w14:textId="77777777" w:rsidTr="0073146F">
        <w:trPr>
          <w:ins w:id="242" w:author="Bartels, Sophia Marie" w:date="2022-10-17T09:47:00Z"/>
        </w:trPr>
        <w:tc>
          <w:tcPr>
            <w:tcW w:w="1620" w:type="dxa"/>
            <w:tcBorders>
              <w:top w:val="nil"/>
              <w:left w:val="single" w:sz="4" w:space="0" w:color="auto"/>
              <w:bottom w:val="nil"/>
              <w:right w:val="nil"/>
            </w:tcBorders>
          </w:tcPr>
          <w:p w14:paraId="0B44ECA1" w14:textId="77777777" w:rsidR="006C67D0" w:rsidRPr="00694797" w:rsidRDefault="006C67D0" w:rsidP="0073146F">
            <w:pPr>
              <w:pStyle w:val="a3"/>
              <w:spacing w:line="288" w:lineRule="auto"/>
              <w:jc w:val="right"/>
              <w:rPr>
                <w:ins w:id="243"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6E368BC4" w14:textId="77777777" w:rsidR="006C67D0" w:rsidRPr="00694797" w:rsidRDefault="006C67D0" w:rsidP="0073146F">
            <w:pPr>
              <w:pStyle w:val="a3"/>
              <w:spacing w:line="288" w:lineRule="auto"/>
              <w:rPr>
                <w:ins w:id="244" w:author="Bartels, Sophia Marie" w:date="2022-10-17T09:47:00Z"/>
                <w:rFonts w:ascii="Arial" w:hAnsi="Arial" w:cs="Arial"/>
                <w:szCs w:val="24"/>
              </w:rPr>
            </w:pPr>
            <w:ins w:id="245"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(88)</w:t>
              </w:r>
              <w:r>
                <w:rPr>
                  <w:rFonts w:ascii="Arial" w:hAnsi="Arial" w:cs="Arial"/>
                  <w:kern w:val="2"/>
                  <w:szCs w:val="24"/>
                  <w:vertAlign w:val="subscript"/>
                </w:rPr>
                <w:t xml:space="preserve"> </w:t>
              </w:r>
              <w:r w:rsidRPr="00694797">
                <w:rPr>
                  <w:rFonts w:ascii="Arial" w:hAnsi="Arial" w:cs="Arial"/>
                  <w:szCs w:val="24"/>
                </w:rPr>
                <w:t>REFUSE TO ANSWER</w:t>
              </w:r>
            </w:ins>
          </w:p>
        </w:tc>
      </w:tr>
      <w:tr w:rsidR="006C67D0" w:rsidRPr="004F4CED" w14:paraId="1A89EF78" w14:textId="77777777" w:rsidTr="0073146F">
        <w:trPr>
          <w:ins w:id="246" w:author="Bartels, Sophia Marie" w:date="2022-10-17T09:47:00Z"/>
        </w:trPr>
        <w:tc>
          <w:tcPr>
            <w:tcW w:w="1620" w:type="dxa"/>
            <w:tcBorders>
              <w:top w:val="nil"/>
              <w:left w:val="single" w:sz="4" w:space="0" w:color="auto"/>
              <w:bottom w:val="single" w:sz="4" w:space="0" w:color="auto"/>
              <w:right w:val="nil"/>
            </w:tcBorders>
          </w:tcPr>
          <w:p w14:paraId="43D6C715" w14:textId="77777777" w:rsidR="006C67D0" w:rsidRPr="00694797" w:rsidRDefault="006C67D0" w:rsidP="0073146F">
            <w:pPr>
              <w:pStyle w:val="a3"/>
              <w:spacing w:line="288" w:lineRule="auto"/>
              <w:jc w:val="right"/>
              <w:rPr>
                <w:ins w:id="247" w:author="Bartels, Sophia Marie" w:date="2022-10-17T09:47:00Z"/>
                <w:rFonts w:ascii="Arial" w:hAnsi="Arial" w:cs="Arial"/>
                <w:szCs w:val="24"/>
              </w:rPr>
            </w:pPr>
          </w:p>
        </w:tc>
        <w:tc>
          <w:tcPr>
            <w:tcW w:w="7740" w:type="dxa"/>
            <w:gridSpan w:val="2"/>
            <w:tcBorders>
              <w:top w:val="nil"/>
              <w:left w:val="nil"/>
              <w:bottom w:val="single" w:sz="4" w:space="0" w:color="auto"/>
              <w:right w:val="single" w:sz="4" w:space="0" w:color="auto"/>
            </w:tcBorders>
          </w:tcPr>
          <w:p w14:paraId="21A037D0" w14:textId="77777777" w:rsidR="006C67D0" w:rsidRPr="00694797" w:rsidRDefault="006C67D0" w:rsidP="0073146F">
            <w:pPr>
              <w:pStyle w:val="a3"/>
              <w:spacing w:line="288" w:lineRule="auto"/>
              <w:rPr>
                <w:ins w:id="248" w:author="Bartels, Sophia Marie" w:date="2022-10-17T09:47:00Z"/>
                <w:rFonts w:ascii="Arial" w:hAnsi="Arial" w:cs="Arial"/>
                <w:kern w:val="2"/>
                <w:szCs w:val="24"/>
              </w:rPr>
            </w:pPr>
            <w:ins w:id="249"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(99)</w:t>
              </w:r>
              <w:r>
                <w:rPr>
                  <w:rFonts w:ascii="Arial" w:hAnsi="Arial" w:cs="Arial"/>
                  <w:kern w:val="2"/>
                  <w:szCs w:val="24"/>
                  <w:vertAlign w:val="subscript"/>
                </w:rPr>
                <w:t xml:space="preserve"> </w:t>
              </w:r>
              <w:r w:rsidRPr="00694797">
                <w:rPr>
                  <w:rFonts w:ascii="Arial" w:hAnsi="Arial" w:cs="Arial"/>
                  <w:szCs w:val="24"/>
                </w:rPr>
                <w:t>DON’T KNOW</w:t>
              </w:r>
            </w:ins>
          </w:p>
        </w:tc>
      </w:tr>
    </w:tbl>
    <w:p w14:paraId="38B49E51" w14:textId="77777777" w:rsidR="006C67D0" w:rsidRPr="00694797" w:rsidRDefault="006C67D0" w:rsidP="006C67D0">
      <w:pPr>
        <w:rPr>
          <w:ins w:id="250" w:author="Bartels, Sophia Marie" w:date="2022-10-17T09:47:00Z"/>
          <w:rFonts w:ascii="Arial" w:hAnsi="Arial" w:cs="Arial"/>
          <w:sz w:val="24"/>
          <w:szCs w:val="24"/>
        </w:rPr>
      </w:pPr>
      <w:ins w:id="251" w:author="Bartels, Sophia Marie" w:date="2022-10-17T09:47:00Z">
        <w:r w:rsidRPr="00694797">
          <w:rPr>
            <w:rFonts w:ascii="Arial" w:hAnsi="Arial" w:cs="Arial"/>
            <w:sz w:val="24"/>
            <w:szCs w:val="24"/>
          </w:rPr>
          <w:br w:type="page"/>
        </w:r>
      </w:ins>
    </w:p>
    <w:tbl>
      <w:tblPr>
        <w:tblStyle w:val="a4"/>
        <w:tblW w:w="9360" w:type="dxa"/>
        <w:tblInd w:w="-5" w:type="dxa"/>
        <w:tblLayout w:type="fixed"/>
        <w:tblLook w:val="04A0" w:firstRow="1" w:lastRow="0" w:firstColumn="1" w:lastColumn="0" w:noHBand="0" w:noVBand="1"/>
      </w:tblPr>
      <w:tblGrid>
        <w:gridCol w:w="1620"/>
        <w:gridCol w:w="7730"/>
        <w:gridCol w:w="10"/>
      </w:tblGrid>
      <w:tr w:rsidR="006C67D0" w:rsidRPr="004F4CED" w14:paraId="5F89F265" w14:textId="77777777" w:rsidTr="0073146F">
        <w:trPr>
          <w:ins w:id="252" w:author="Bartels, Sophia Marie" w:date="2022-10-17T09:47:00Z"/>
        </w:trPr>
        <w:tc>
          <w:tcPr>
            <w:tcW w:w="1620" w:type="dxa"/>
            <w:tcBorders>
              <w:top w:val="single" w:sz="4" w:space="0" w:color="auto"/>
              <w:left w:val="single" w:sz="4" w:space="0" w:color="auto"/>
              <w:bottom w:val="nil"/>
              <w:right w:val="nil"/>
            </w:tcBorders>
          </w:tcPr>
          <w:p w14:paraId="042A6D76" w14:textId="77777777" w:rsidR="006C67D0" w:rsidRPr="00694797" w:rsidRDefault="006C67D0" w:rsidP="0073146F">
            <w:pPr>
              <w:pStyle w:val="a3"/>
              <w:spacing w:line="288" w:lineRule="auto"/>
              <w:rPr>
                <w:ins w:id="253" w:author="Bartels, Sophia Marie" w:date="2022-10-17T09:47:00Z"/>
                <w:rFonts w:ascii="Arial" w:hAnsi="Arial" w:cs="Arial"/>
                <w:szCs w:val="24"/>
              </w:rPr>
            </w:pPr>
            <w:ins w:id="254" w:author="Bartels, Sophia Marie" w:date="2022-10-17T09:47:00Z">
              <w:r w:rsidRPr="00694797">
                <w:rPr>
                  <w:rFonts w:ascii="Arial" w:hAnsi="Arial" w:cs="Arial"/>
                  <w:szCs w:val="24"/>
                </w:rPr>
                <w:lastRenderedPageBreak/>
                <w:t>A</w:t>
              </w:r>
              <w:r>
                <w:rPr>
                  <w:rFonts w:ascii="Arial" w:hAnsi="Arial" w:cs="Arial"/>
                  <w:szCs w:val="24"/>
                </w:rPr>
                <w:t>4</w:t>
              </w:r>
              <w:r w:rsidRPr="00694797">
                <w:rPr>
                  <w:rFonts w:ascii="Arial" w:hAnsi="Arial" w:cs="Arial"/>
                  <w:szCs w:val="24"/>
                </w:rPr>
                <w:t>.</w:t>
              </w:r>
            </w:ins>
          </w:p>
        </w:tc>
        <w:tc>
          <w:tcPr>
            <w:tcW w:w="7740" w:type="dxa"/>
            <w:gridSpan w:val="2"/>
            <w:tcBorders>
              <w:top w:val="single" w:sz="4" w:space="0" w:color="auto"/>
              <w:left w:val="nil"/>
              <w:bottom w:val="nil"/>
              <w:right w:val="single" w:sz="4" w:space="0" w:color="auto"/>
            </w:tcBorders>
          </w:tcPr>
          <w:p w14:paraId="6AB5E7C9" w14:textId="77777777" w:rsidR="006C67D0" w:rsidRPr="00694797" w:rsidRDefault="006C67D0" w:rsidP="0073146F">
            <w:pPr>
              <w:pStyle w:val="a3"/>
              <w:spacing w:line="288" w:lineRule="auto"/>
              <w:rPr>
                <w:ins w:id="255" w:author="Bartels, Sophia Marie" w:date="2022-10-17T09:47:00Z"/>
                <w:rFonts w:ascii="Arial" w:hAnsi="Arial" w:cs="Arial"/>
                <w:kern w:val="2"/>
                <w:szCs w:val="24"/>
              </w:rPr>
            </w:pPr>
            <w:ins w:id="256" w:author="Bartels, Sophia Marie" w:date="2022-10-17T09:47:00Z">
              <w:r w:rsidRPr="00694797">
                <w:rPr>
                  <w:rFonts w:ascii="Arial" w:hAnsi="Arial" w:cs="Arial"/>
                  <w:kern w:val="2"/>
                  <w:szCs w:val="24"/>
                </w:rPr>
                <w:t xml:space="preserve">In the </w:t>
              </w:r>
              <w:r w:rsidRPr="00694797">
                <w:rPr>
                  <w:rFonts w:ascii="Arial" w:hAnsi="Arial" w:cs="Arial"/>
                  <w:b/>
                  <w:kern w:val="2"/>
                  <w:szCs w:val="24"/>
                  <w:u w:val="single"/>
                </w:rPr>
                <w:t>last month</w:t>
              </w:r>
              <w:r w:rsidRPr="00694797">
                <w:rPr>
                  <w:rFonts w:ascii="Arial" w:hAnsi="Arial" w:cs="Arial"/>
                  <w:kern w:val="2"/>
                  <w:szCs w:val="24"/>
                </w:rPr>
                <w:t xml:space="preserve">, how much money did you make from </w:t>
              </w:r>
              <w:r>
                <w:rPr>
                  <w:rFonts w:ascii="Arial" w:hAnsi="Arial" w:cs="Arial"/>
                  <w:kern w:val="2"/>
                  <w:szCs w:val="24"/>
                </w:rPr>
                <w:t>this main job (mentioned from questions A1-A3)?</w:t>
              </w:r>
            </w:ins>
          </w:p>
        </w:tc>
      </w:tr>
      <w:tr w:rsidR="006C67D0" w:rsidRPr="004F4CED" w14:paraId="0C0B563D" w14:textId="77777777" w:rsidTr="0073146F">
        <w:trPr>
          <w:ins w:id="257" w:author="Bartels, Sophia Marie" w:date="2022-10-17T09:47:00Z"/>
        </w:trPr>
        <w:tc>
          <w:tcPr>
            <w:tcW w:w="1620" w:type="dxa"/>
            <w:tcBorders>
              <w:top w:val="nil"/>
              <w:left w:val="single" w:sz="4" w:space="0" w:color="auto"/>
              <w:bottom w:val="nil"/>
              <w:right w:val="nil"/>
            </w:tcBorders>
          </w:tcPr>
          <w:p w14:paraId="4A24E781" w14:textId="77777777" w:rsidR="006C67D0" w:rsidRPr="00694797" w:rsidRDefault="006C67D0" w:rsidP="0073146F">
            <w:pPr>
              <w:pStyle w:val="a3"/>
              <w:spacing w:line="288" w:lineRule="auto"/>
              <w:rPr>
                <w:ins w:id="258"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04D21F67" w14:textId="77777777" w:rsidR="006C67D0" w:rsidRPr="00694797" w:rsidRDefault="006C67D0" w:rsidP="0073146F">
            <w:pPr>
              <w:pStyle w:val="a3"/>
              <w:spacing w:line="288" w:lineRule="auto"/>
              <w:rPr>
                <w:ins w:id="259" w:author="Bartels, Sophia Marie" w:date="2022-10-17T09:47:00Z"/>
                <w:rFonts w:ascii="Arial" w:hAnsi="Arial" w:cs="Arial"/>
                <w:kern w:val="2"/>
                <w:szCs w:val="24"/>
              </w:rPr>
            </w:pPr>
            <w:ins w:id="260" w:author="Bartels, Sophia Marie" w:date="2022-10-17T09:47:00Z">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t xml:space="preserve">______________________ </w:t>
              </w:r>
              <w:r w:rsidRPr="002D5D56">
                <w:rPr>
                  <w:rFonts w:ascii="Arial" w:hAnsi="Arial" w:cs="Arial"/>
                  <w:kern w:val="2"/>
                  <w:szCs w:val="24"/>
                </w:rPr>
                <w:t>Amount in thousand Dong (1000 Dong</w:t>
              </w:r>
              <w:r w:rsidRPr="00694797">
                <w:rPr>
                  <w:rFonts w:ascii="Arial" w:hAnsi="Arial" w:cs="Arial"/>
                  <w:kern w:val="2"/>
                  <w:szCs w:val="24"/>
                </w:rPr>
                <w:t>)</w:t>
              </w:r>
            </w:ins>
          </w:p>
        </w:tc>
      </w:tr>
      <w:tr w:rsidR="006C67D0" w:rsidRPr="004F4CED" w14:paraId="0072A6B3" w14:textId="77777777" w:rsidTr="0073146F">
        <w:trPr>
          <w:ins w:id="261" w:author="Bartels, Sophia Marie" w:date="2022-10-17T09:47:00Z"/>
        </w:trPr>
        <w:tc>
          <w:tcPr>
            <w:tcW w:w="1620" w:type="dxa"/>
            <w:tcBorders>
              <w:top w:val="nil"/>
              <w:left w:val="single" w:sz="4" w:space="0" w:color="auto"/>
              <w:bottom w:val="nil"/>
              <w:right w:val="nil"/>
            </w:tcBorders>
          </w:tcPr>
          <w:p w14:paraId="29F80EE5" w14:textId="77777777" w:rsidR="006C67D0" w:rsidRPr="00694797" w:rsidRDefault="006C67D0" w:rsidP="0073146F">
            <w:pPr>
              <w:pStyle w:val="a3"/>
              <w:spacing w:line="288" w:lineRule="auto"/>
              <w:rPr>
                <w:ins w:id="262" w:author="Bartels, Sophia Marie" w:date="2022-10-17T09:47:00Z"/>
                <w:rFonts w:ascii="Arial" w:hAnsi="Arial" w:cs="Arial"/>
                <w:szCs w:val="24"/>
              </w:rPr>
            </w:pPr>
          </w:p>
        </w:tc>
        <w:tc>
          <w:tcPr>
            <w:tcW w:w="7740" w:type="dxa"/>
            <w:gridSpan w:val="2"/>
            <w:tcBorders>
              <w:top w:val="nil"/>
              <w:left w:val="nil"/>
              <w:bottom w:val="nil"/>
              <w:right w:val="single" w:sz="4" w:space="0" w:color="auto"/>
            </w:tcBorders>
            <w:vAlign w:val="center"/>
          </w:tcPr>
          <w:p w14:paraId="2C602B87" w14:textId="77777777" w:rsidR="006C67D0" w:rsidRPr="00694797" w:rsidRDefault="006C67D0" w:rsidP="0073146F">
            <w:pPr>
              <w:pStyle w:val="a3"/>
              <w:spacing w:line="288" w:lineRule="auto"/>
              <w:rPr>
                <w:ins w:id="263" w:author="Bartels, Sophia Marie" w:date="2022-10-17T09:47:00Z"/>
                <w:rFonts w:ascii="Arial" w:hAnsi="Arial" w:cs="Arial"/>
                <w:kern w:val="2"/>
                <w:szCs w:val="24"/>
              </w:rPr>
            </w:pPr>
            <w:ins w:id="264" w:author="Bartels, Sophia Marie" w:date="2022-10-17T09:47:00Z">
              <w:r w:rsidRPr="00694797">
                <w:rPr>
                  <w:rFonts w:ascii="Arial" w:hAnsi="Arial" w:cs="Arial"/>
                  <w:b/>
                  <w:caps/>
                  <w:szCs w:val="24"/>
                </w:rPr>
                <w:t>DO NOT READ THESE RESPONSES</w:t>
              </w:r>
            </w:ins>
          </w:p>
        </w:tc>
      </w:tr>
      <w:tr w:rsidR="006C67D0" w:rsidRPr="004F4CED" w14:paraId="0BC236CB" w14:textId="77777777" w:rsidTr="0073146F">
        <w:trPr>
          <w:ins w:id="265" w:author="Bartels, Sophia Marie" w:date="2022-10-17T09:47:00Z"/>
        </w:trPr>
        <w:tc>
          <w:tcPr>
            <w:tcW w:w="1620" w:type="dxa"/>
            <w:tcBorders>
              <w:top w:val="nil"/>
              <w:left w:val="single" w:sz="4" w:space="0" w:color="auto"/>
              <w:bottom w:val="nil"/>
              <w:right w:val="nil"/>
            </w:tcBorders>
          </w:tcPr>
          <w:p w14:paraId="4971CD89" w14:textId="77777777" w:rsidR="006C67D0" w:rsidRPr="00694797" w:rsidRDefault="006C67D0" w:rsidP="0073146F">
            <w:pPr>
              <w:pStyle w:val="a3"/>
              <w:spacing w:line="288" w:lineRule="auto"/>
              <w:rPr>
                <w:ins w:id="266" w:author="Bartels, Sophia Marie" w:date="2022-10-17T09:47:00Z"/>
                <w:rFonts w:ascii="Arial" w:hAnsi="Arial" w:cs="Arial"/>
                <w:szCs w:val="24"/>
              </w:rPr>
            </w:pPr>
          </w:p>
        </w:tc>
        <w:tc>
          <w:tcPr>
            <w:tcW w:w="7740" w:type="dxa"/>
            <w:gridSpan w:val="2"/>
            <w:tcBorders>
              <w:top w:val="nil"/>
              <w:left w:val="nil"/>
              <w:bottom w:val="nil"/>
              <w:right w:val="single" w:sz="4" w:space="0" w:color="auto"/>
            </w:tcBorders>
          </w:tcPr>
          <w:p w14:paraId="2DE6D691" w14:textId="77777777" w:rsidR="006C67D0" w:rsidRPr="00694797" w:rsidRDefault="006C67D0" w:rsidP="0073146F">
            <w:pPr>
              <w:pStyle w:val="a3"/>
              <w:spacing w:line="288" w:lineRule="auto"/>
              <w:rPr>
                <w:ins w:id="267" w:author="Bartels, Sophia Marie" w:date="2022-10-17T09:47:00Z"/>
                <w:rFonts w:ascii="Arial" w:hAnsi="Arial" w:cs="Arial"/>
                <w:kern w:val="2"/>
                <w:szCs w:val="24"/>
              </w:rPr>
            </w:pPr>
            <w:ins w:id="268"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(88)</w:t>
              </w:r>
              <w:r>
                <w:rPr>
                  <w:rFonts w:ascii="Arial" w:hAnsi="Arial" w:cs="Arial"/>
                  <w:kern w:val="2"/>
                  <w:szCs w:val="24"/>
                  <w:vertAlign w:val="subscript"/>
                </w:rPr>
                <w:t xml:space="preserve"> </w:t>
              </w:r>
              <w:r w:rsidRPr="00694797">
                <w:rPr>
                  <w:rFonts w:ascii="Arial" w:hAnsi="Arial" w:cs="Arial"/>
                  <w:szCs w:val="24"/>
                </w:rPr>
                <w:t>REFUSE TO ANSWER</w:t>
              </w:r>
            </w:ins>
          </w:p>
        </w:tc>
      </w:tr>
      <w:tr w:rsidR="006C67D0" w:rsidRPr="004F4CED" w14:paraId="4FF00D27" w14:textId="77777777" w:rsidTr="0073146F">
        <w:trPr>
          <w:ins w:id="269" w:author="Bartels, Sophia Marie" w:date="2022-10-17T09:47:00Z"/>
        </w:trPr>
        <w:tc>
          <w:tcPr>
            <w:tcW w:w="1620" w:type="dxa"/>
            <w:tcBorders>
              <w:top w:val="nil"/>
              <w:left w:val="single" w:sz="4" w:space="0" w:color="auto"/>
              <w:bottom w:val="single" w:sz="4" w:space="0" w:color="auto"/>
              <w:right w:val="nil"/>
            </w:tcBorders>
          </w:tcPr>
          <w:p w14:paraId="34BCD37A" w14:textId="77777777" w:rsidR="006C67D0" w:rsidRPr="00694797" w:rsidRDefault="006C67D0" w:rsidP="0073146F">
            <w:pPr>
              <w:pStyle w:val="a3"/>
              <w:spacing w:line="288" w:lineRule="auto"/>
              <w:rPr>
                <w:ins w:id="270" w:author="Bartels, Sophia Marie" w:date="2022-10-17T09:47:00Z"/>
                <w:rFonts w:ascii="Arial" w:hAnsi="Arial" w:cs="Arial"/>
                <w:szCs w:val="24"/>
              </w:rPr>
            </w:pPr>
          </w:p>
        </w:tc>
        <w:tc>
          <w:tcPr>
            <w:tcW w:w="7740" w:type="dxa"/>
            <w:gridSpan w:val="2"/>
            <w:tcBorders>
              <w:top w:val="nil"/>
              <w:left w:val="nil"/>
              <w:bottom w:val="single" w:sz="4" w:space="0" w:color="auto"/>
              <w:right w:val="single" w:sz="4" w:space="0" w:color="auto"/>
            </w:tcBorders>
          </w:tcPr>
          <w:p w14:paraId="4B09BEF8" w14:textId="77777777" w:rsidR="006C67D0" w:rsidRPr="00694797" w:rsidRDefault="006C67D0" w:rsidP="0073146F">
            <w:pPr>
              <w:pStyle w:val="a3"/>
              <w:spacing w:line="288" w:lineRule="auto"/>
              <w:rPr>
                <w:ins w:id="271" w:author="Bartels, Sophia Marie" w:date="2022-10-17T09:47:00Z"/>
                <w:rFonts w:ascii="Arial" w:hAnsi="Arial" w:cs="Arial"/>
                <w:kern w:val="2"/>
                <w:szCs w:val="24"/>
              </w:rPr>
            </w:pPr>
            <w:ins w:id="272"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(99)</w:t>
              </w:r>
              <w:r>
                <w:rPr>
                  <w:rFonts w:ascii="Arial" w:hAnsi="Arial" w:cs="Arial"/>
                  <w:kern w:val="2"/>
                  <w:szCs w:val="24"/>
                  <w:vertAlign w:val="subscript"/>
                </w:rPr>
                <w:t xml:space="preserve"> </w:t>
              </w:r>
              <w:r w:rsidRPr="00694797">
                <w:rPr>
                  <w:rFonts w:ascii="Arial" w:hAnsi="Arial" w:cs="Arial"/>
                  <w:szCs w:val="24"/>
                </w:rPr>
                <w:t>DON’T KNOW</w:t>
              </w:r>
            </w:ins>
          </w:p>
        </w:tc>
      </w:tr>
      <w:tr w:rsidR="006C67D0" w:rsidRPr="004F4CED" w14:paraId="5F6E9DFC"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73" w:author="Bartels, Sophia Marie" w:date="2022-10-17T09:47:00Z"/>
        </w:trPr>
        <w:tc>
          <w:tcPr>
            <w:tcW w:w="1620" w:type="dxa"/>
            <w:tcBorders>
              <w:top w:val="single" w:sz="4" w:space="0" w:color="auto"/>
              <w:left w:val="single" w:sz="4" w:space="0" w:color="auto"/>
              <w:bottom w:val="nil"/>
              <w:right w:val="nil"/>
            </w:tcBorders>
            <w:hideMark/>
          </w:tcPr>
          <w:p w14:paraId="473581EF" w14:textId="77777777" w:rsidR="006C67D0" w:rsidRPr="00694797" w:rsidRDefault="006C67D0" w:rsidP="0073146F">
            <w:pPr>
              <w:pStyle w:val="a3"/>
              <w:spacing w:line="288" w:lineRule="auto"/>
              <w:rPr>
                <w:ins w:id="274" w:author="Bartels, Sophia Marie" w:date="2022-10-17T09:47:00Z"/>
                <w:rFonts w:ascii="Arial" w:hAnsi="Arial" w:cs="Arial"/>
                <w:szCs w:val="24"/>
                <w:highlight w:val="yellow"/>
              </w:rPr>
            </w:pPr>
            <w:ins w:id="275" w:author="Bartels, Sophia Marie" w:date="2022-10-17T09:47:00Z">
              <w:r w:rsidRPr="00694797">
                <w:rPr>
                  <w:rFonts w:ascii="Arial" w:hAnsi="Arial" w:cs="Arial"/>
                  <w:szCs w:val="24"/>
                </w:rPr>
                <w:t>A</w:t>
              </w:r>
              <w:r>
                <w:rPr>
                  <w:rFonts w:ascii="Arial" w:hAnsi="Arial" w:cs="Arial"/>
                  <w:szCs w:val="24"/>
                </w:rPr>
                <w:t>5</w:t>
              </w:r>
              <w:r w:rsidRPr="00694797">
                <w:rPr>
                  <w:rFonts w:ascii="Arial" w:hAnsi="Arial" w:cs="Arial"/>
                  <w:szCs w:val="24"/>
                </w:rPr>
                <w:t>.</w:t>
              </w:r>
            </w:ins>
          </w:p>
        </w:tc>
        <w:tc>
          <w:tcPr>
            <w:tcW w:w="7730" w:type="dxa"/>
            <w:tcBorders>
              <w:top w:val="single" w:sz="4" w:space="0" w:color="auto"/>
              <w:left w:val="nil"/>
              <w:bottom w:val="nil"/>
              <w:right w:val="single" w:sz="4" w:space="0" w:color="auto"/>
            </w:tcBorders>
            <w:hideMark/>
          </w:tcPr>
          <w:p w14:paraId="6AC695D3" w14:textId="77777777" w:rsidR="006C67D0" w:rsidRPr="00694797" w:rsidRDefault="006C67D0" w:rsidP="0073146F">
            <w:pPr>
              <w:pStyle w:val="a3"/>
              <w:spacing w:line="288" w:lineRule="auto"/>
              <w:rPr>
                <w:ins w:id="276" w:author="Bartels, Sophia Marie" w:date="2022-10-17T09:47:00Z"/>
                <w:rFonts w:ascii="Arial" w:hAnsi="Arial" w:cs="Arial"/>
                <w:kern w:val="2"/>
                <w:szCs w:val="24"/>
              </w:rPr>
            </w:pPr>
            <w:ins w:id="277" w:author="Bartels, Sophia Marie" w:date="2022-10-17T09:47:00Z">
              <w:r>
                <w:rPr>
                  <w:rFonts w:ascii="Arial" w:hAnsi="Arial" w:cs="Arial"/>
                  <w:kern w:val="2"/>
                  <w:szCs w:val="24"/>
                </w:rPr>
                <w:t>O</w:t>
              </w:r>
              <w:r w:rsidRPr="00694797">
                <w:rPr>
                  <w:rFonts w:ascii="Arial" w:hAnsi="Arial" w:cs="Arial"/>
                  <w:kern w:val="2"/>
                  <w:szCs w:val="24"/>
                </w:rPr>
                <w:t xml:space="preserve">utside of the </w:t>
              </w:r>
              <w:r>
                <w:rPr>
                  <w:rFonts w:ascii="Arial" w:hAnsi="Arial" w:cs="Arial"/>
                  <w:kern w:val="2"/>
                  <w:szCs w:val="24"/>
                </w:rPr>
                <w:t>employment</w:t>
              </w:r>
              <w:r w:rsidRPr="00694797">
                <w:rPr>
                  <w:rFonts w:ascii="Arial" w:hAnsi="Arial" w:cs="Arial"/>
                  <w:kern w:val="2"/>
                  <w:szCs w:val="24"/>
                </w:rPr>
                <w:t xml:space="preserve"> you mentioned in question A</w:t>
              </w:r>
              <w:r>
                <w:rPr>
                  <w:rFonts w:ascii="Arial" w:hAnsi="Arial" w:cs="Arial"/>
                  <w:kern w:val="2"/>
                  <w:szCs w:val="24"/>
                </w:rPr>
                <w:t>1, d</w:t>
              </w:r>
              <w:r w:rsidRPr="00694797">
                <w:rPr>
                  <w:rFonts w:ascii="Arial" w:hAnsi="Arial" w:cs="Arial"/>
                  <w:kern w:val="2"/>
                  <w:szCs w:val="24"/>
                </w:rPr>
                <w:t xml:space="preserve">o you </w:t>
              </w:r>
              <w:r>
                <w:rPr>
                  <w:rFonts w:ascii="Arial" w:hAnsi="Arial" w:cs="Arial"/>
                  <w:kern w:val="2"/>
                  <w:szCs w:val="24"/>
                </w:rPr>
                <w:t xml:space="preserve">have any other work that helps you </w:t>
              </w:r>
              <w:r w:rsidRPr="00694797">
                <w:rPr>
                  <w:rFonts w:ascii="Arial" w:hAnsi="Arial" w:cs="Arial"/>
                  <w:kern w:val="2"/>
                  <w:szCs w:val="24"/>
                </w:rPr>
                <w:t xml:space="preserve">earn additional income? For example, this would include </w:t>
              </w:r>
              <w:r w:rsidRPr="001726FC">
                <w:rPr>
                  <w:rFonts w:ascii="Arial" w:hAnsi="Arial" w:cs="Arial"/>
                  <w:kern w:val="2"/>
                  <w:szCs w:val="24"/>
                </w:rPr>
                <w:t>piece work</w:t>
              </w:r>
              <w:r w:rsidRPr="00694797">
                <w:rPr>
                  <w:rFonts w:ascii="Arial" w:hAnsi="Arial" w:cs="Arial"/>
                  <w:kern w:val="2"/>
                  <w:szCs w:val="24"/>
                </w:rPr>
                <w:t xml:space="preserve">, illegal jobs, payment for childcare, etc. Do not include any money if it is not in exchange for work you have performed. For example, family support or government grants.  </w:t>
              </w:r>
            </w:ins>
          </w:p>
        </w:tc>
      </w:tr>
      <w:tr w:rsidR="006C67D0" w:rsidRPr="004F4CED" w14:paraId="3A43E11E"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78" w:author="Bartels, Sophia Marie" w:date="2022-10-17T09:47:00Z"/>
        </w:trPr>
        <w:tc>
          <w:tcPr>
            <w:tcW w:w="1620" w:type="dxa"/>
            <w:tcBorders>
              <w:top w:val="nil"/>
              <w:left w:val="single" w:sz="4" w:space="0" w:color="auto"/>
              <w:bottom w:val="nil"/>
              <w:right w:val="nil"/>
            </w:tcBorders>
          </w:tcPr>
          <w:p w14:paraId="31AFC0C3" w14:textId="77777777" w:rsidR="006C67D0" w:rsidRPr="00694797" w:rsidRDefault="006C67D0" w:rsidP="0073146F">
            <w:pPr>
              <w:pStyle w:val="a3"/>
              <w:spacing w:line="288" w:lineRule="auto"/>
              <w:rPr>
                <w:ins w:id="279"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3E82C81D" w14:textId="77777777" w:rsidR="006C67D0" w:rsidRPr="00694797" w:rsidRDefault="006C67D0" w:rsidP="0073146F">
            <w:pPr>
              <w:pStyle w:val="a3"/>
              <w:spacing w:line="288" w:lineRule="auto"/>
              <w:rPr>
                <w:ins w:id="280" w:author="Bartels, Sophia Marie" w:date="2022-10-17T09:47:00Z"/>
                <w:rFonts w:ascii="Arial" w:hAnsi="Arial" w:cs="Arial"/>
                <w:kern w:val="2"/>
                <w:szCs w:val="24"/>
              </w:rPr>
            </w:pPr>
            <w:ins w:id="281"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(1) </w:t>
              </w:r>
              <w:r w:rsidRPr="00694797">
                <w:rPr>
                  <w:rFonts w:ascii="Arial" w:hAnsi="Arial" w:cs="Arial"/>
                  <w:kern w:val="2"/>
                  <w:szCs w:val="24"/>
                </w:rPr>
                <w:t xml:space="preserve">Yes </w:t>
              </w:r>
            </w:ins>
          </w:p>
        </w:tc>
      </w:tr>
      <w:tr w:rsidR="006C67D0" w:rsidRPr="004F4CED" w14:paraId="220FB1BA"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82" w:author="Bartels, Sophia Marie" w:date="2022-10-17T09:47:00Z"/>
        </w:trPr>
        <w:tc>
          <w:tcPr>
            <w:tcW w:w="1620" w:type="dxa"/>
            <w:tcBorders>
              <w:top w:val="nil"/>
              <w:left w:val="single" w:sz="4" w:space="0" w:color="auto"/>
              <w:bottom w:val="nil"/>
              <w:right w:val="nil"/>
            </w:tcBorders>
          </w:tcPr>
          <w:p w14:paraId="59201AE8" w14:textId="77777777" w:rsidR="006C67D0" w:rsidRPr="00694797" w:rsidRDefault="006C67D0" w:rsidP="0073146F">
            <w:pPr>
              <w:pStyle w:val="a3"/>
              <w:spacing w:line="288" w:lineRule="auto"/>
              <w:rPr>
                <w:ins w:id="283"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3FB51C69" w14:textId="77777777" w:rsidR="006C67D0" w:rsidRPr="00694797" w:rsidRDefault="006C67D0" w:rsidP="0073146F">
            <w:pPr>
              <w:pStyle w:val="a3"/>
              <w:spacing w:line="288" w:lineRule="auto"/>
              <w:rPr>
                <w:ins w:id="284" w:author="Bartels, Sophia Marie" w:date="2022-10-17T09:47:00Z"/>
                <w:rFonts w:ascii="Arial" w:hAnsi="Arial" w:cs="Arial"/>
                <w:kern w:val="2"/>
                <w:szCs w:val="24"/>
              </w:rPr>
            </w:pPr>
            <w:ins w:id="285"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(0)</w:t>
              </w:r>
              <w:r>
                <w:rPr>
                  <w:rFonts w:ascii="Arial" w:hAnsi="Arial" w:cs="Arial"/>
                  <w:kern w:val="2"/>
                  <w:szCs w:val="24"/>
                  <w:vertAlign w:val="subscript"/>
                </w:rPr>
                <w:t xml:space="preserve"> </w:t>
              </w:r>
              <w:r w:rsidRPr="00694797">
                <w:rPr>
                  <w:rFonts w:ascii="Arial" w:hAnsi="Arial" w:cs="Arial"/>
                  <w:kern w:val="2"/>
                  <w:szCs w:val="24"/>
                </w:rPr>
                <w:t>No (Skip to section B).</w:t>
              </w:r>
            </w:ins>
          </w:p>
        </w:tc>
      </w:tr>
      <w:tr w:rsidR="006C67D0" w:rsidRPr="004F4CED" w14:paraId="370CE986"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86" w:author="Bartels, Sophia Marie" w:date="2022-10-17T09:47:00Z"/>
        </w:trPr>
        <w:tc>
          <w:tcPr>
            <w:tcW w:w="1620" w:type="dxa"/>
            <w:tcBorders>
              <w:top w:val="nil"/>
              <w:left w:val="single" w:sz="4" w:space="0" w:color="auto"/>
              <w:bottom w:val="nil"/>
              <w:right w:val="nil"/>
            </w:tcBorders>
          </w:tcPr>
          <w:p w14:paraId="4F21EE48" w14:textId="77777777" w:rsidR="006C67D0" w:rsidRPr="00694797" w:rsidRDefault="006C67D0" w:rsidP="0073146F">
            <w:pPr>
              <w:pStyle w:val="a3"/>
              <w:spacing w:line="288" w:lineRule="auto"/>
              <w:rPr>
                <w:ins w:id="287"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vAlign w:val="center"/>
            <w:hideMark/>
          </w:tcPr>
          <w:p w14:paraId="63BF2575" w14:textId="77777777" w:rsidR="006C67D0" w:rsidRPr="00694797" w:rsidRDefault="006C67D0" w:rsidP="0073146F">
            <w:pPr>
              <w:pStyle w:val="a3"/>
              <w:spacing w:line="288" w:lineRule="auto"/>
              <w:rPr>
                <w:ins w:id="288" w:author="Bartels, Sophia Marie" w:date="2022-10-17T09:47:00Z"/>
                <w:rFonts w:ascii="Arial" w:hAnsi="Arial" w:cs="Arial"/>
                <w:kern w:val="2"/>
                <w:szCs w:val="24"/>
              </w:rPr>
            </w:pPr>
            <w:ins w:id="289" w:author="Bartels, Sophia Marie" w:date="2022-10-17T09:47:00Z">
              <w:r w:rsidRPr="00694797">
                <w:rPr>
                  <w:rFonts w:ascii="Arial" w:hAnsi="Arial" w:cs="Arial"/>
                  <w:kern w:val="2"/>
                  <w:szCs w:val="24"/>
                </w:rPr>
                <w:t>DO NOT READ THESE RESPONSES</w:t>
              </w:r>
            </w:ins>
          </w:p>
        </w:tc>
      </w:tr>
      <w:tr w:rsidR="006C67D0" w:rsidRPr="004F4CED" w14:paraId="104ED857"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90" w:author="Bartels, Sophia Marie" w:date="2022-10-17T09:47:00Z"/>
        </w:trPr>
        <w:tc>
          <w:tcPr>
            <w:tcW w:w="1620" w:type="dxa"/>
            <w:tcBorders>
              <w:top w:val="nil"/>
              <w:left w:val="single" w:sz="4" w:space="0" w:color="auto"/>
              <w:bottom w:val="nil"/>
              <w:right w:val="nil"/>
            </w:tcBorders>
          </w:tcPr>
          <w:p w14:paraId="0567825D" w14:textId="77777777" w:rsidR="006C67D0" w:rsidRPr="00694797" w:rsidRDefault="006C67D0" w:rsidP="0073146F">
            <w:pPr>
              <w:pStyle w:val="a3"/>
              <w:spacing w:line="288" w:lineRule="auto"/>
              <w:rPr>
                <w:ins w:id="291"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6F00E49A" w14:textId="77777777" w:rsidR="006C67D0" w:rsidRPr="00694797" w:rsidRDefault="006C67D0" w:rsidP="0073146F">
            <w:pPr>
              <w:pStyle w:val="a3"/>
              <w:spacing w:line="288" w:lineRule="auto"/>
              <w:rPr>
                <w:ins w:id="292" w:author="Bartels, Sophia Marie" w:date="2022-10-17T09:47:00Z"/>
                <w:rFonts w:ascii="Arial" w:hAnsi="Arial" w:cs="Arial"/>
                <w:kern w:val="2"/>
                <w:szCs w:val="24"/>
              </w:rPr>
            </w:pPr>
            <w:ins w:id="293"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(88)</w:t>
              </w:r>
              <w:r>
                <w:rPr>
                  <w:rFonts w:ascii="Arial" w:hAnsi="Arial" w:cs="Arial"/>
                  <w:kern w:val="2"/>
                  <w:szCs w:val="24"/>
                </w:rPr>
                <w:t xml:space="preserve"> </w:t>
              </w:r>
              <w:r w:rsidRPr="00694797">
                <w:rPr>
                  <w:rFonts w:ascii="Arial" w:hAnsi="Arial" w:cs="Arial"/>
                  <w:kern w:val="2"/>
                  <w:szCs w:val="24"/>
                </w:rPr>
                <w:t>REFUSE TO ANSWER</w:t>
              </w:r>
            </w:ins>
          </w:p>
        </w:tc>
      </w:tr>
      <w:tr w:rsidR="006C67D0" w:rsidRPr="004F4CED" w14:paraId="3481598F"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94" w:author="Bartels, Sophia Marie" w:date="2022-10-17T09:47:00Z"/>
        </w:trPr>
        <w:tc>
          <w:tcPr>
            <w:tcW w:w="1620" w:type="dxa"/>
            <w:tcBorders>
              <w:top w:val="nil"/>
              <w:left w:val="single" w:sz="4" w:space="0" w:color="auto"/>
              <w:bottom w:val="single" w:sz="4" w:space="0" w:color="auto"/>
              <w:right w:val="nil"/>
            </w:tcBorders>
          </w:tcPr>
          <w:p w14:paraId="3BCE46C4" w14:textId="77777777" w:rsidR="006C67D0" w:rsidRPr="00694797" w:rsidRDefault="006C67D0" w:rsidP="0073146F">
            <w:pPr>
              <w:pStyle w:val="a3"/>
              <w:spacing w:line="288" w:lineRule="auto"/>
              <w:rPr>
                <w:ins w:id="295" w:author="Bartels, Sophia Marie" w:date="2022-10-17T09:47:00Z"/>
                <w:rFonts w:ascii="Arial" w:hAnsi="Arial" w:cs="Arial"/>
                <w:szCs w:val="24"/>
                <w:highlight w:val="yellow"/>
              </w:rPr>
            </w:pPr>
          </w:p>
        </w:tc>
        <w:tc>
          <w:tcPr>
            <w:tcW w:w="7730" w:type="dxa"/>
            <w:tcBorders>
              <w:top w:val="nil"/>
              <w:left w:val="nil"/>
              <w:bottom w:val="single" w:sz="4" w:space="0" w:color="auto"/>
              <w:right w:val="single" w:sz="4" w:space="0" w:color="auto"/>
            </w:tcBorders>
            <w:hideMark/>
          </w:tcPr>
          <w:p w14:paraId="737D99C7" w14:textId="77777777" w:rsidR="006C67D0" w:rsidRPr="00694797" w:rsidRDefault="006C67D0" w:rsidP="0073146F">
            <w:pPr>
              <w:pStyle w:val="a3"/>
              <w:spacing w:line="288" w:lineRule="auto"/>
              <w:rPr>
                <w:ins w:id="296" w:author="Bartels, Sophia Marie" w:date="2022-10-17T09:47:00Z"/>
                <w:rFonts w:ascii="Arial" w:hAnsi="Arial" w:cs="Arial"/>
                <w:kern w:val="2"/>
                <w:szCs w:val="24"/>
              </w:rPr>
            </w:pPr>
            <w:ins w:id="297"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(99)</w:t>
              </w:r>
              <w:r>
                <w:rPr>
                  <w:rFonts w:ascii="Arial" w:hAnsi="Arial" w:cs="Arial"/>
                  <w:kern w:val="2"/>
                  <w:szCs w:val="24"/>
                </w:rPr>
                <w:t xml:space="preserve"> </w:t>
              </w:r>
              <w:r w:rsidRPr="00694797">
                <w:rPr>
                  <w:rFonts w:ascii="Arial" w:hAnsi="Arial" w:cs="Arial"/>
                  <w:kern w:val="2"/>
                  <w:szCs w:val="24"/>
                </w:rPr>
                <w:t>DON’T KNOW</w:t>
              </w:r>
            </w:ins>
          </w:p>
        </w:tc>
      </w:tr>
      <w:tr w:rsidR="006C67D0" w:rsidRPr="004F4CED" w14:paraId="40109D42"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298" w:author="Bartels, Sophia Marie" w:date="2022-10-17T09:47:00Z"/>
        </w:trPr>
        <w:tc>
          <w:tcPr>
            <w:tcW w:w="1620" w:type="dxa"/>
            <w:tcBorders>
              <w:top w:val="single" w:sz="4" w:space="0" w:color="auto"/>
              <w:left w:val="single" w:sz="4" w:space="0" w:color="auto"/>
              <w:bottom w:val="nil"/>
              <w:right w:val="nil"/>
            </w:tcBorders>
            <w:hideMark/>
          </w:tcPr>
          <w:p w14:paraId="61559CF0" w14:textId="77777777" w:rsidR="006C67D0" w:rsidRPr="00694797" w:rsidRDefault="006C67D0" w:rsidP="0073146F">
            <w:pPr>
              <w:pStyle w:val="a3"/>
              <w:spacing w:line="288" w:lineRule="auto"/>
              <w:rPr>
                <w:ins w:id="299" w:author="Bartels, Sophia Marie" w:date="2022-10-17T09:47:00Z"/>
                <w:rFonts w:ascii="Arial" w:hAnsi="Arial" w:cs="Arial"/>
                <w:szCs w:val="24"/>
                <w:highlight w:val="yellow"/>
              </w:rPr>
            </w:pPr>
            <w:ins w:id="300" w:author="Bartels, Sophia Marie" w:date="2022-10-17T09:47:00Z">
              <w:r w:rsidRPr="00694797">
                <w:rPr>
                  <w:rFonts w:ascii="Arial" w:hAnsi="Arial" w:cs="Arial"/>
                  <w:szCs w:val="24"/>
                </w:rPr>
                <w:t>A</w:t>
              </w:r>
              <w:r>
                <w:rPr>
                  <w:rFonts w:ascii="Arial" w:hAnsi="Arial" w:cs="Arial"/>
                  <w:szCs w:val="24"/>
                </w:rPr>
                <w:t>6</w:t>
              </w:r>
              <w:r w:rsidRPr="00694797">
                <w:rPr>
                  <w:rFonts w:ascii="Arial" w:hAnsi="Arial" w:cs="Arial"/>
                  <w:szCs w:val="24"/>
                </w:rPr>
                <w:t>.</w:t>
              </w:r>
            </w:ins>
          </w:p>
        </w:tc>
        <w:tc>
          <w:tcPr>
            <w:tcW w:w="7730" w:type="dxa"/>
            <w:tcBorders>
              <w:top w:val="single" w:sz="4" w:space="0" w:color="auto"/>
              <w:left w:val="nil"/>
              <w:bottom w:val="nil"/>
              <w:right w:val="single" w:sz="4" w:space="0" w:color="auto"/>
            </w:tcBorders>
            <w:hideMark/>
          </w:tcPr>
          <w:p w14:paraId="2C7282CC" w14:textId="77777777" w:rsidR="006C67D0" w:rsidRPr="00694797" w:rsidRDefault="006C67D0" w:rsidP="0073146F">
            <w:pPr>
              <w:pStyle w:val="a3"/>
              <w:spacing w:line="288" w:lineRule="auto"/>
              <w:rPr>
                <w:ins w:id="301" w:author="Bartels, Sophia Marie" w:date="2022-10-17T09:47:00Z"/>
                <w:rFonts w:ascii="Arial" w:hAnsi="Arial" w:cs="Arial"/>
                <w:kern w:val="2"/>
                <w:szCs w:val="24"/>
              </w:rPr>
            </w:pPr>
            <w:ins w:id="302" w:author="Bartels, Sophia Marie" w:date="2022-10-17T09:47:00Z">
              <w:r w:rsidRPr="00694797">
                <w:rPr>
                  <w:rFonts w:ascii="Arial" w:hAnsi="Arial" w:cs="Arial"/>
                  <w:kern w:val="2"/>
                  <w:szCs w:val="24"/>
                </w:rPr>
                <w:t xml:space="preserve">In the </w:t>
              </w:r>
              <w:r w:rsidRPr="00694797">
                <w:rPr>
                  <w:rFonts w:ascii="Arial" w:hAnsi="Arial" w:cs="Arial"/>
                  <w:b/>
                  <w:kern w:val="2"/>
                  <w:szCs w:val="24"/>
                  <w:u w:val="single"/>
                </w:rPr>
                <w:t>last month</w:t>
              </w:r>
              <w:r w:rsidRPr="00694797">
                <w:rPr>
                  <w:rFonts w:ascii="Arial" w:hAnsi="Arial" w:cs="Arial"/>
                  <w:kern w:val="2"/>
                  <w:szCs w:val="24"/>
                </w:rPr>
                <w:t>, how much money did you make from this additional work</w:t>
              </w:r>
              <w:r>
                <w:rPr>
                  <w:rFonts w:ascii="Arial" w:hAnsi="Arial" w:cs="Arial"/>
                  <w:kern w:val="2"/>
                  <w:szCs w:val="24"/>
                </w:rPr>
                <w:t xml:space="preserve"> (mentioned in A5)</w:t>
              </w:r>
              <w:r w:rsidRPr="00694797">
                <w:rPr>
                  <w:rFonts w:ascii="Arial" w:hAnsi="Arial" w:cs="Arial"/>
                  <w:kern w:val="2"/>
                  <w:szCs w:val="24"/>
                </w:rPr>
                <w:t xml:space="preserve">? Do not include money earned </w:t>
              </w:r>
              <w:r>
                <w:rPr>
                  <w:rFonts w:ascii="Arial" w:hAnsi="Arial" w:cs="Arial"/>
                  <w:kern w:val="2"/>
                  <w:szCs w:val="24"/>
                </w:rPr>
                <w:t xml:space="preserve">from the main </w:t>
              </w:r>
              <w:r w:rsidRPr="001726FC">
                <w:rPr>
                  <w:rFonts w:ascii="Arial" w:hAnsi="Arial" w:cs="Arial"/>
                  <w:kern w:val="2"/>
                  <w:szCs w:val="24"/>
                </w:rPr>
                <w:t>job</w:t>
              </w:r>
              <w:r w:rsidRPr="00694797">
                <w:rPr>
                  <w:rFonts w:ascii="Arial" w:hAnsi="Arial" w:cs="Arial"/>
                  <w:kern w:val="2"/>
                  <w:szCs w:val="24"/>
                </w:rPr>
                <w:t xml:space="preserve"> that you included in question A</w:t>
              </w:r>
              <w:r>
                <w:rPr>
                  <w:rFonts w:ascii="Arial" w:hAnsi="Arial" w:cs="Arial"/>
                  <w:kern w:val="2"/>
                  <w:szCs w:val="24"/>
                </w:rPr>
                <w:t>1.</w:t>
              </w:r>
            </w:ins>
          </w:p>
        </w:tc>
      </w:tr>
      <w:tr w:rsidR="006C67D0" w:rsidRPr="004F4CED" w14:paraId="44DAF9D3"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03" w:author="Bartels, Sophia Marie" w:date="2022-10-17T09:47:00Z"/>
        </w:trPr>
        <w:tc>
          <w:tcPr>
            <w:tcW w:w="1620" w:type="dxa"/>
            <w:tcBorders>
              <w:top w:val="nil"/>
              <w:left w:val="single" w:sz="4" w:space="0" w:color="auto"/>
              <w:bottom w:val="nil"/>
              <w:right w:val="nil"/>
            </w:tcBorders>
          </w:tcPr>
          <w:p w14:paraId="586DBBF3" w14:textId="77777777" w:rsidR="006C67D0" w:rsidRPr="00694797" w:rsidRDefault="006C67D0" w:rsidP="0073146F">
            <w:pPr>
              <w:pStyle w:val="a3"/>
              <w:spacing w:line="288" w:lineRule="auto"/>
              <w:rPr>
                <w:ins w:id="304"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04D0445B" w14:textId="77777777" w:rsidR="006C67D0" w:rsidRPr="00694797" w:rsidRDefault="006C67D0" w:rsidP="0073146F">
            <w:pPr>
              <w:pStyle w:val="a3"/>
              <w:spacing w:line="288" w:lineRule="auto"/>
              <w:rPr>
                <w:ins w:id="305" w:author="Bartels, Sophia Marie" w:date="2022-10-17T09:47:00Z"/>
                <w:rFonts w:ascii="Arial" w:hAnsi="Arial" w:cs="Arial"/>
                <w:kern w:val="2"/>
                <w:szCs w:val="24"/>
              </w:rPr>
            </w:pPr>
            <w:ins w:id="306" w:author="Bartels, Sophia Marie" w:date="2022-10-17T09:47:00Z">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r>
              <w:r w:rsidRPr="00694797">
                <w:rPr>
                  <w:rFonts w:ascii="Arial" w:hAnsi="Arial" w:cs="Arial"/>
                  <w:kern w:val="2"/>
                  <w:szCs w:val="24"/>
                </w:rPr>
                <w:softHyphen/>
                <w:t xml:space="preserve">______________________ </w:t>
              </w:r>
              <w:r w:rsidRPr="002D5D56">
                <w:rPr>
                  <w:rFonts w:ascii="Arial" w:hAnsi="Arial" w:cs="Arial"/>
                  <w:kern w:val="2"/>
                  <w:szCs w:val="24"/>
                </w:rPr>
                <w:t>Amount in thousand Dong (1000 Dong</w:t>
              </w:r>
              <w:r>
                <w:rPr>
                  <w:rFonts w:ascii="Arial" w:hAnsi="Arial" w:cs="Arial"/>
                  <w:kern w:val="2"/>
                  <w:szCs w:val="24"/>
                </w:rPr>
                <w:t>)</w:t>
              </w:r>
            </w:ins>
          </w:p>
        </w:tc>
      </w:tr>
      <w:tr w:rsidR="006C67D0" w:rsidRPr="004F4CED" w14:paraId="0A209B10"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07" w:author="Bartels, Sophia Marie" w:date="2022-10-17T09:47:00Z"/>
        </w:trPr>
        <w:tc>
          <w:tcPr>
            <w:tcW w:w="1620" w:type="dxa"/>
            <w:tcBorders>
              <w:top w:val="nil"/>
              <w:left w:val="single" w:sz="4" w:space="0" w:color="auto"/>
              <w:bottom w:val="nil"/>
              <w:right w:val="nil"/>
            </w:tcBorders>
          </w:tcPr>
          <w:p w14:paraId="1FAEF849" w14:textId="77777777" w:rsidR="006C67D0" w:rsidRPr="00694797" w:rsidRDefault="006C67D0" w:rsidP="0073146F">
            <w:pPr>
              <w:pStyle w:val="a3"/>
              <w:spacing w:line="288" w:lineRule="auto"/>
              <w:rPr>
                <w:ins w:id="308"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vAlign w:val="center"/>
            <w:hideMark/>
          </w:tcPr>
          <w:p w14:paraId="1677B9D3" w14:textId="77777777" w:rsidR="006C67D0" w:rsidRPr="00694797" w:rsidRDefault="006C67D0" w:rsidP="0073146F">
            <w:pPr>
              <w:pStyle w:val="a3"/>
              <w:spacing w:line="288" w:lineRule="auto"/>
              <w:rPr>
                <w:ins w:id="309" w:author="Bartels, Sophia Marie" w:date="2022-10-17T09:47:00Z"/>
                <w:rFonts w:ascii="Arial" w:hAnsi="Arial" w:cs="Arial"/>
                <w:kern w:val="2"/>
                <w:szCs w:val="24"/>
              </w:rPr>
            </w:pPr>
            <w:ins w:id="310" w:author="Bartels, Sophia Marie" w:date="2022-10-17T09:47:00Z">
              <w:r w:rsidRPr="00694797">
                <w:rPr>
                  <w:rFonts w:ascii="Arial" w:hAnsi="Arial" w:cs="Arial"/>
                  <w:b/>
                  <w:caps/>
                  <w:szCs w:val="24"/>
                </w:rPr>
                <w:t>DO NOT READ THESE RESPONSES</w:t>
              </w:r>
            </w:ins>
          </w:p>
        </w:tc>
      </w:tr>
      <w:tr w:rsidR="006C67D0" w:rsidRPr="004F4CED" w14:paraId="4BDFFD2E"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11" w:author="Bartels, Sophia Marie" w:date="2022-10-17T09:47:00Z"/>
        </w:trPr>
        <w:tc>
          <w:tcPr>
            <w:tcW w:w="1620" w:type="dxa"/>
            <w:tcBorders>
              <w:top w:val="nil"/>
              <w:left w:val="single" w:sz="4" w:space="0" w:color="auto"/>
              <w:bottom w:val="nil"/>
              <w:right w:val="nil"/>
            </w:tcBorders>
          </w:tcPr>
          <w:p w14:paraId="1FE96C43" w14:textId="77777777" w:rsidR="006C67D0" w:rsidRPr="00694797" w:rsidRDefault="006C67D0" w:rsidP="0073146F">
            <w:pPr>
              <w:pStyle w:val="a3"/>
              <w:spacing w:line="288" w:lineRule="auto"/>
              <w:rPr>
                <w:ins w:id="312"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58EB09B3" w14:textId="77777777" w:rsidR="006C67D0" w:rsidRPr="00694797" w:rsidRDefault="006C67D0" w:rsidP="0073146F">
            <w:pPr>
              <w:pStyle w:val="a3"/>
              <w:spacing w:line="288" w:lineRule="auto"/>
              <w:rPr>
                <w:ins w:id="313" w:author="Bartels, Sophia Marie" w:date="2022-10-17T09:47:00Z"/>
                <w:rFonts w:ascii="Arial" w:hAnsi="Arial" w:cs="Arial"/>
                <w:kern w:val="2"/>
                <w:szCs w:val="24"/>
              </w:rPr>
            </w:pPr>
            <w:ins w:id="314"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(88)</w:t>
              </w:r>
              <w:r>
                <w:rPr>
                  <w:rFonts w:ascii="Arial" w:hAnsi="Arial" w:cs="Arial"/>
                  <w:kern w:val="2"/>
                  <w:szCs w:val="24"/>
                  <w:vertAlign w:val="subscript"/>
                </w:rPr>
                <w:t xml:space="preserve"> </w:t>
              </w:r>
              <w:r w:rsidRPr="00694797">
                <w:rPr>
                  <w:rFonts w:ascii="Arial" w:hAnsi="Arial" w:cs="Arial"/>
                  <w:szCs w:val="24"/>
                </w:rPr>
                <w:t>REFUSE TO ANSWER</w:t>
              </w:r>
            </w:ins>
          </w:p>
        </w:tc>
      </w:tr>
      <w:tr w:rsidR="006C67D0" w:rsidRPr="004F4CED" w14:paraId="7A7FB38D"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15" w:author="Bartels, Sophia Marie" w:date="2022-10-17T09:47:00Z"/>
        </w:trPr>
        <w:tc>
          <w:tcPr>
            <w:tcW w:w="1620" w:type="dxa"/>
            <w:tcBorders>
              <w:top w:val="nil"/>
              <w:left w:val="single" w:sz="4" w:space="0" w:color="auto"/>
              <w:bottom w:val="single" w:sz="4" w:space="0" w:color="auto"/>
              <w:right w:val="nil"/>
            </w:tcBorders>
          </w:tcPr>
          <w:p w14:paraId="6B00AFCA" w14:textId="77777777" w:rsidR="006C67D0" w:rsidRPr="00694797" w:rsidRDefault="006C67D0" w:rsidP="0073146F">
            <w:pPr>
              <w:pStyle w:val="a3"/>
              <w:spacing w:line="288" w:lineRule="auto"/>
              <w:rPr>
                <w:ins w:id="316" w:author="Bartels, Sophia Marie" w:date="2022-10-17T09:47:00Z"/>
                <w:rFonts w:ascii="Arial" w:hAnsi="Arial" w:cs="Arial"/>
                <w:szCs w:val="24"/>
                <w:highlight w:val="yellow"/>
              </w:rPr>
            </w:pPr>
          </w:p>
        </w:tc>
        <w:tc>
          <w:tcPr>
            <w:tcW w:w="7730" w:type="dxa"/>
            <w:tcBorders>
              <w:top w:val="nil"/>
              <w:left w:val="nil"/>
              <w:bottom w:val="single" w:sz="4" w:space="0" w:color="auto"/>
              <w:right w:val="single" w:sz="4" w:space="0" w:color="auto"/>
            </w:tcBorders>
            <w:hideMark/>
          </w:tcPr>
          <w:p w14:paraId="1464CFAC" w14:textId="77777777" w:rsidR="006C67D0" w:rsidRPr="00694797" w:rsidRDefault="006C67D0" w:rsidP="0073146F">
            <w:pPr>
              <w:pStyle w:val="a3"/>
              <w:spacing w:line="288" w:lineRule="auto"/>
              <w:rPr>
                <w:ins w:id="317" w:author="Bartels, Sophia Marie" w:date="2022-10-17T09:47:00Z"/>
                <w:rFonts w:ascii="Arial" w:hAnsi="Arial" w:cs="Arial"/>
                <w:kern w:val="2"/>
                <w:szCs w:val="24"/>
              </w:rPr>
            </w:pPr>
            <w:ins w:id="318"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(99)</w:t>
              </w:r>
              <w:r>
                <w:rPr>
                  <w:rFonts w:ascii="Arial" w:hAnsi="Arial" w:cs="Arial"/>
                  <w:kern w:val="2"/>
                  <w:szCs w:val="24"/>
                  <w:vertAlign w:val="subscript"/>
                </w:rPr>
                <w:t xml:space="preserve"> </w:t>
              </w:r>
              <w:r w:rsidRPr="00694797">
                <w:rPr>
                  <w:rFonts w:ascii="Arial" w:hAnsi="Arial" w:cs="Arial"/>
                  <w:szCs w:val="24"/>
                </w:rPr>
                <w:t>DON’T KNOW</w:t>
              </w:r>
            </w:ins>
          </w:p>
        </w:tc>
      </w:tr>
      <w:tr w:rsidR="006C67D0" w:rsidRPr="004F4CED" w14:paraId="32CF1DFE"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19" w:author="Bartels, Sophia Marie" w:date="2022-10-17T09:47:00Z"/>
        </w:trPr>
        <w:tc>
          <w:tcPr>
            <w:tcW w:w="1620" w:type="dxa"/>
            <w:tcBorders>
              <w:top w:val="single" w:sz="4" w:space="0" w:color="auto"/>
              <w:left w:val="single" w:sz="4" w:space="0" w:color="auto"/>
              <w:bottom w:val="nil"/>
              <w:right w:val="nil"/>
            </w:tcBorders>
            <w:hideMark/>
          </w:tcPr>
          <w:p w14:paraId="10181FA9" w14:textId="77777777" w:rsidR="006C67D0" w:rsidRPr="00694797" w:rsidRDefault="006C67D0" w:rsidP="0073146F">
            <w:pPr>
              <w:pStyle w:val="a3"/>
              <w:spacing w:line="288" w:lineRule="auto"/>
              <w:rPr>
                <w:ins w:id="320" w:author="Bartels, Sophia Marie" w:date="2022-10-17T09:47:00Z"/>
                <w:rFonts w:ascii="Arial" w:hAnsi="Arial" w:cs="Arial"/>
                <w:szCs w:val="24"/>
                <w:highlight w:val="yellow"/>
              </w:rPr>
            </w:pPr>
            <w:ins w:id="321" w:author="Bartels, Sophia Marie" w:date="2022-10-17T09:47:00Z">
              <w:r w:rsidRPr="00694797">
                <w:rPr>
                  <w:rFonts w:ascii="Arial" w:hAnsi="Arial" w:cs="Arial"/>
                  <w:szCs w:val="24"/>
                </w:rPr>
                <w:t>A</w:t>
              </w:r>
              <w:r>
                <w:rPr>
                  <w:rFonts w:ascii="Arial" w:hAnsi="Arial" w:cs="Arial"/>
                  <w:szCs w:val="24"/>
                </w:rPr>
                <w:t>7</w:t>
              </w:r>
              <w:r w:rsidRPr="00694797">
                <w:rPr>
                  <w:rFonts w:ascii="Arial" w:hAnsi="Arial" w:cs="Arial"/>
                  <w:szCs w:val="24"/>
                </w:rPr>
                <w:t xml:space="preserve">. </w:t>
              </w:r>
            </w:ins>
          </w:p>
        </w:tc>
        <w:tc>
          <w:tcPr>
            <w:tcW w:w="7730" w:type="dxa"/>
            <w:tcBorders>
              <w:top w:val="single" w:sz="4" w:space="0" w:color="auto"/>
              <w:left w:val="nil"/>
              <w:bottom w:val="nil"/>
              <w:right w:val="single" w:sz="4" w:space="0" w:color="auto"/>
            </w:tcBorders>
            <w:hideMark/>
          </w:tcPr>
          <w:p w14:paraId="08835E8E" w14:textId="77777777" w:rsidR="006C67D0" w:rsidRPr="00694797" w:rsidRDefault="006C67D0" w:rsidP="0073146F">
            <w:pPr>
              <w:pStyle w:val="a3"/>
              <w:spacing w:line="288" w:lineRule="auto"/>
              <w:rPr>
                <w:ins w:id="322" w:author="Bartels, Sophia Marie" w:date="2022-10-17T09:47:00Z"/>
                <w:rFonts w:ascii="Arial" w:hAnsi="Arial" w:cs="Arial"/>
                <w:kern w:val="2"/>
                <w:szCs w:val="24"/>
              </w:rPr>
            </w:pPr>
            <w:ins w:id="323" w:author="Bartels, Sophia Marie" w:date="2022-10-17T09:47:00Z">
              <w:r w:rsidRPr="00694797">
                <w:rPr>
                  <w:rFonts w:ascii="Arial" w:hAnsi="Arial" w:cs="Arial"/>
                  <w:kern w:val="2"/>
                  <w:szCs w:val="24"/>
                </w:rPr>
                <w:t xml:space="preserve">Did you consistently earn </w:t>
              </w:r>
              <w:r>
                <w:rPr>
                  <w:rFonts w:ascii="Arial" w:hAnsi="Arial" w:cs="Arial"/>
                  <w:kern w:val="2"/>
                  <w:szCs w:val="24"/>
                </w:rPr>
                <w:t xml:space="preserve">from this additional work </w:t>
              </w:r>
              <w:r w:rsidRPr="00694797">
                <w:rPr>
                  <w:rFonts w:ascii="Arial" w:hAnsi="Arial" w:cs="Arial"/>
                  <w:kern w:val="2"/>
                  <w:szCs w:val="24"/>
                </w:rPr>
                <w:t>in the last 6 months?</w:t>
              </w:r>
            </w:ins>
          </w:p>
        </w:tc>
      </w:tr>
      <w:tr w:rsidR="006C67D0" w:rsidRPr="004F4CED" w14:paraId="1F04889A"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24" w:author="Bartels, Sophia Marie" w:date="2022-10-17T09:47:00Z"/>
        </w:trPr>
        <w:tc>
          <w:tcPr>
            <w:tcW w:w="1620" w:type="dxa"/>
            <w:tcBorders>
              <w:top w:val="nil"/>
              <w:left w:val="single" w:sz="4" w:space="0" w:color="auto"/>
              <w:bottom w:val="nil"/>
              <w:right w:val="nil"/>
            </w:tcBorders>
          </w:tcPr>
          <w:p w14:paraId="4EBE59C9" w14:textId="77777777" w:rsidR="006C67D0" w:rsidRPr="00694797" w:rsidRDefault="006C67D0" w:rsidP="0073146F">
            <w:pPr>
              <w:pStyle w:val="a3"/>
              <w:spacing w:line="288" w:lineRule="auto"/>
              <w:rPr>
                <w:ins w:id="325" w:author="Bartels, Sophia Marie" w:date="2022-10-17T09:47:00Z"/>
                <w:rFonts w:ascii="Arial" w:hAnsi="Arial" w:cs="Arial"/>
                <w:szCs w:val="24"/>
                <w:highlight w:val="yellow"/>
              </w:rPr>
            </w:pPr>
          </w:p>
        </w:tc>
        <w:tc>
          <w:tcPr>
            <w:tcW w:w="7730" w:type="dxa"/>
            <w:tcBorders>
              <w:top w:val="nil"/>
              <w:left w:val="nil"/>
              <w:bottom w:val="nil"/>
              <w:right w:val="single" w:sz="4" w:space="0" w:color="auto"/>
            </w:tcBorders>
            <w:hideMark/>
          </w:tcPr>
          <w:p w14:paraId="77875CEB" w14:textId="77777777" w:rsidR="006C67D0" w:rsidRPr="00694797" w:rsidRDefault="006C67D0" w:rsidP="0073146F">
            <w:pPr>
              <w:pStyle w:val="a3"/>
              <w:spacing w:line="288" w:lineRule="auto"/>
              <w:rPr>
                <w:ins w:id="326" w:author="Bartels, Sophia Marie" w:date="2022-10-17T09:47:00Z"/>
                <w:rFonts w:ascii="Arial" w:hAnsi="Arial" w:cs="Arial"/>
                <w:kern w:val="2"/>
                <w:szCs w:val="24"/>
              </w:rPr>
            </w:pPr>
            <w:ins w:id="327"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(1) </w:t>
              </w:r>
              <w:r w:rsidRPr="00694797">
                <w:rPr>
                  <w:rFonts w:ascii="Arial" w:hAnsi="Arial" w:cs="Arial"/>
                  <w:szCs w:val="24"/>
                </w:rPr>
                <w:t xml:space="preserve">Yes </w:t>
              </w:r>
            </w:ins>
          </w:p>
        </w:tc>
      </w:tr>
      <w:tr w:rsidR="006C67D0" w:rsidRPr="004F4CED" w14:paraId="122DE65E"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28" w:author="Bartels, Sophia Marie" w:date="2022-10-17T09:47:00Z"/>
        </w:trPr>
        <w:tc>
          <w:tcPr>
            <w:tcW w:w="1620" w:type="dxa"/>
            <w:tcBorders>
              <w:top w:val="nil"/>
              <w:left w:val="single" w:sz="4" w:space="0" w:color="auto"/>
              <w:bottom w:val="nil"/>
              <w:right w:val="nil"/>
            </w:tcBorders>
          </w:tcPr>
          <w:p w14:paraId="0BF93EB6" w14:textId="77777777" w:rsidR="006C67D0" w:rsidRPr="00694797" w:rsidRDefault="006C67D0" w:rsidP="0073146F">
            <w:pPr>
              <w:pStyle w:val="a3"/>
              <w:spacing w:line="288" w:lineRule="auto"/>
              <w:rPr>
                <w:ins w:id="329" w:author="Bartels, Sophia Marie" w:date="2022-10-17T09:47:00Z"/>
                <w:rFonts w:ascii="Arial" w:hAnsi="Arial" w:cs="Arial"/>
                <w:szCs w:val="24"/>
              </w:rPr>
            </w:pPr>
          </w:p>
        </w:tc>
        <w:tc>
          <w:tcPr>
            <w:tcW w:w="7730" w:type="dxa"/>
            <w:tcBorders>
              <w:top w:val="nil"/>
              <w:left w:val="nil"/>
              <w:bottom w:val="nil"/>
              <w:right w:val="single" w:sz="4" w:space="0" w:color="auto"/>
            </w:tcBorders>
            <w:hideMark/>
          </w:tcPr>
          <w:p w14:paraId="73E77985" w14:textId="77777777" w:rsidR="006C67D0" w:rsidRPr="00694797" w:rsidRDefault="006C67D0" w:rsidP="0073146F">
            <w:pPr>
              <w:pStyle w:val="a3"/>
              <w:spacing w:line="288" w:lineRule="auto"/>
              <w:rPr>
                <w:ins w:id="330" w:author="Bartels, Sophia Marie" w:date="2022-10-17T09:47:00Z"/>
                <w:rFonts w:ascii="Arial" w:hAnsi="Arial" w:cs="Arial"/>
                <w:kern w:val="2"/>
                <w:szCs w:val="24"/>
              </w:rPr>
            </w:pPr>
            <w:ins w:id="331"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(0)</w:t>
              </w:r>
              <w:r>
                <w:rPr>
                  <w:rFonts w:ascii="Arial" w:hAnsi="Arial" w:cs="Arial"/>
                  <w:kern w:val="2"/>
                  <w:szCs w:val="24"/>
                  <w:vertAlign w:val="subscript"/>
                </w:rPr>
                <w:t xml:space="preserve"> </w:t>
              </w:r>
              <w:r w:rsidRPr="00694797">
                <w:rPr>
                  <w:rFonts w:ascii="Arial" w:hAnsi="Arial" w:cs="Arial"/>
                  <w:szCs w:val="24"/>
                </w:rPr>
                <w:t>No (please indicate total income from this work: _________________</w:t>
              </w:r>
              <w:r w:rsidRPr="002D5D56">
                <w:rPr>
                  <w:rFonts w:ascii="Arial" w:hAnsi="Arial" w:cs="Arial"/>
                  <w:kern w:val="2"/>
                  <w:szCs w:val="24"/>
                </w:rPr>
                <w:t xml:space="preserve"> Amount in thousand Dong (1000 Dong</w:t>
              </w:r>
              <w:r>
                <w:rPr>
                  <w:rFonts w:ascii="Arial" w:hAnsi="Arial" w:cs="Arial"/>
                  <w:kern w:val="2"/>
                  <w:szCs w:val="24"/>
                </w:rPr>
                <w:t>)</w:t>
              </w:r>
              <w:r w:rsidRPr="00694797">
                <w:rPr>
                  <w:rFonts w:ascii="Arial" w:hAnsi="Arial" w:cs="Arial"/>
                  <w:szCs w:val="24"/>
                </w:rPr>
                <w:t>)</w:t>
              </w:r>
            </w:ins>
          </w:p>
        </w:tc>
      </w:tr>
      <w:tr w:rsidR="006C67D0" w:rsidRPr="004F4CED" w14:paraId="390BE6CB"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32" w:author="Bartels, Sophia Marie" w:date="2022-10-17T09:47:00Z"/>
        </w:trPr>
        <w:tc>
          <w:tcPr>
            <w:tcW w:w="1620" w:type="dxa"/>
            <w:tcBorders>
              <w:top w:val="nil"/>
              <w:left w:val="single" w:sz="4" w:space="0" w:color="auto"/>
              <w:bottom w:val="nil"/>
              <w:right w:val="nil"/>
            </w:tcBorders>
          </w:tcPr>
          <w:p w14:paraId="05EB7227" w14:textId="77777777" w:rsidR="006C67D0" w:rsidRPr="00694797" w:rsidRDefault="006C67D0" w:rsidP="0073146F">
            <w:pPr>
              <w:pStyle w:val="a3"/>
              <w:spacing w:line="288" w:lineRule="auto"/>
              <w:rPr>
                <w:ins w:id="333" w:author="Bartels, Sophia Marie" w:date="2022-10-17T09:47:00Z"/>
                <w:rFonts w:ascii="Arial" w:hAnsi="Arial" w:cs="Arial"/>
                <w:szCs w:val="24"/>
              </w:rPr>
            </w:pPr>
          </w:p>
        </w:tc>
        <w:tc>
          <w:tcPr>
            <w:tcW w:w="7730" w:type="dxa"/>
            <w:tcBorders>
              <w:top w:val="nil"/>
              <w:left w:val="nil"/>
              <w:bottom w:val="nil"/>
              <w:right w:val="single" w:sz="4" w:space="0" w:color="auto"/>
            </w:tcBorders>
            <w:vAlign w:val="center"/>
            <w:hideMark/>
          </w:tcPr>
          <w:p w14:paraId="3486F904" w14:textId="77777777" w:rsidR="006C67D0" w:rsidRPr="00694797" w:rsidRDefault="006C67D0" w:rsidP="0073146F">
            <w:pPr>
              <w:pStyle w:val="a3"/>
              <w:spacing w:line="288" w:lineRule="auto"/>
              <w:rPr>
                <w:ins w:id="334" w:author="Bartels, Sophia Marie" w:date="2022-10-17T09:47:00Z"/>
                <w:rFonts w:ascii="Arial" w:hAnsi="Arial" w:cs="Arial"/>
                <w:kern w:val="2"/>
                <w:szCs w:val="24"/>
              </w:rPr>
            </w:pPr>
            <w:ins w:id="335" w:author="Bartels, Sophia Marie" w:date="2022-10-17T09:47:00Z">
              <w:r w:rsidRPr="00694797">
                <w:rPr>
                  <w:rFonts w:ascii="Arial" w:hAnsi="Arial" w:cs="Arial"/>
                  <w:b/>
                  <w:caps/>
                  <w:szCs w:val="24"/>
                </w:rPr>
                <w:t>DO NOT READ THESE RESPONSES</w:t>
              </w:r>
            </w:ins>
          </w:p>
        </w:tc>
      </w:tr>
      <w:tr w:rsidR="006C67D0" w:rsidRPr="004F4CED" w14:paraId="78BE1902"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36" w:author="Bartels, Sophia Marie" w:date="2022-10-17T09:47:00Z"/>
        </w:trPr>
        <w:tc>
          <w:tcPr>
            <w:tcW w:w="1620" w:type="dxa"/>
            <w:tcBorders>
              <w:top w:val="nil"/>
              <w:left w:val="single" w:sz="4" w:space="0" w:color="auto"/>
              <w:bottom w:val="nil"/>
              <w:right w:val="nil"/>
            </w:tcBorders>
          </w:tcPr>
          <w:p w14:paraId="18A1D982" w14:textId="77777777" w:rsidR="006C67D0" w:rsidRPr="00694797" w:rsidRDefault="006C67D0" w:rsidP="0073146F">
            <w:pPr>
              <w:pStyle w:val="a3"/>
              <w:spacing w:line="288" w:lineRule="auto"/>
              <w:rPr>
                <w:ins w:id="337" w:author="Bartels, Sophia Marie" w:date="2022-10-17T09:47:00Z"/>
                <w:rFonts w:ascii="Arial" w:hAnsi="Arial" w:cs="Arial"/>
                <w:szCs w:val="24"/>
              </w:rPr>
            </w:pPr>
          </w:p>
        </w:tc>
        <w:tc>
          <w:tcPr>
            <w:tcW w:w="7730" w:type="dxa"/>
            <w:tcBorders>
              <w:top w:val="nil"/>
              <w:left w:val="nil"/>
              <w:bottom w:val="nil"/>
              <w:right w:val="single" w:sz="4" w:space="0" w:color="auto"/>
            </w:tcBorders>
            <w:hideMark/>
          </w:tcPr>
          <w:p w14:paraId="142208F3" w14:textId="77777777" w:rsidR="006C67D0" w:rsidRPr="00694797" w:rsidRDefault="006C67D0" w:rsidP="0073146F">
            <w:pPr>
              <w:pStyle w:val="a3"/>
              <w:spacing w:line="288" w:lineRule="auto"/>
              <w:rPr>
                <w:ins w:id="338" w:author="Bartels, Sophia Marie" w:date="2022-10-17T09:47:00Z"/>
                <w:rFonts w:ascii="Arial" w:hAnsi="Arial" w:cs="Arial"/>
                <w:kern w:val="2"/>
                <w:szCs w:val="24"/>
              </w:rPr>
            </w:pPr>
            <w:ins w:id="339"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(88)</w:t>
              </w:r>
              <w:r>
                <w:rPr>
                  <w:rFonts w:ascii="Arial" w:hAnsi="Arial" w:cs="Arial"/>
                  <w:kern w:val="2"/>
                  <w:szCs w:val="24"/>
                  <w:vertAlign w:val="subscript"/>
                </w:rPr>
                <w:t xml:space="preserve"> </w:t>
              </w:r>
              <w:r w:rsidRPr="00694797">
                <w:rPr>
                  <w:rFonts w:ascii="Arial" w:hAnsi="Arial" w:cs="Arial"/>
                  <w:szCs w:val="24"/>
                </w:rPr>
                <w:t>REFUSE TO ANSWER</w:t>
              </w:r>
            </w:ins>
          </w:p>
        </w:tc>
      </w:tr>
      <w:tr w:rsidR="006C67D0" w:rsidRPr="004F4CED" w14:paraId="4014845A" w14:textId="77777777" w:rsidTr="0073146F">
        <w:tblPrEx>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dxa"/>
          <w:jc w:val="right"/>
          <w:ins w:id="340" w:author="Bartels, Sophia Marie" w:date="2022-10-17T09:47:00Z"/>
        </w:trPr>
        <w:tc>
          <w:tcPr>
            <w:tcW w:w="1620" w:type="dxa"/>
            <w:tcBorders>
              <w:top w:val="nil"/>
              <w:left w:val="single" w:sz="4" w:space="0" w:color="auto"/>
              <w:bottom w:val="single" w:sz="4" w:space="0" w:color="auto"/>
              <w:right w:val="nil"/>
            </w:tcBorders>
          </w:tcPr>
          <w:p w14:paraId="2FD24D8D" w14:textId="77777777" w:rsidR="006C67D0" w:rsidRPr="00694797" w:rsidRDefault="006C67D0" w:rsidP="0073146F">
            <w:pPr>
              <w:pStyle w:val="a3"/>
              <w:spacing w:line="288" w:lineRule="auto"/>
              <w:rPr>
                <w:ins w:id="341" w:author="Bartels, Sophia Marie" w:date="2022-10-17T09:47:00Z"/>
                <w:rFonts w:ascii="Arial" w:hAnsi="Arial" w:cs="Arial"/>
                <w:szCs w:val="24"/>
              </w:rPr>
            </w:pPr>
          </w:p>
        </w:tc>
        <w:tc>
          <w:tcPr>
            <w:tcW w:w="7730" w:type="dxa"/>
            <w:tcBorders>
              <w:top w:val="nil"/>
              <w:left w:val="nil"/>
              <w:bottom w:val="single" w:sz="4" w:space="0" w:color="auto"/>
              <w:right w:val="single" w:sz="4" w:space="0" w:color="auto"/>
            </w:tcBorders>
            <w:hideMark/>
          </w:tcPr>
          <w:p w14:paraId="31F5DC63" w14:textId="77777777" w:rsidR="006C67D0" w:rsidRPr="00694797" w:rsidRDefault="006C67D0" w:rsidP="0073146F">
            <w:pPr>
              <w:pStyle w:val="a3"/>
              <w:spacing w:line="288" w:lineRule="auto"/>
              <w:rPr>
                <w:ins w:id="342" w:author="Bartels, Sophia Marie" w:date="2022-10-17T09:47:00Z"/>
                <w:rFonts w:ascii="Arial" w:hAnsi="Arial" w:cs="Arial"/>
                <w:kern w:val="2"/>
                <w:szCs w:val="24"/>
              </w:rPr>
            </w:pPr>
            <w:ins w:id="343" w:author="Bartels, Sophia Marie" w:date="2022-10-17T09:47:00Z">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(99)</w:t>
              </w:r>
              <w:r>
                <w:rPr>
                  <w:rFonts w:ascii="Arial" w:hAnsi="Arial" w:cs="Arial"/>
                  <w:kern w:val="2"/>
                  <w:szCs w:val="24"/>
                  <w:vertAlign w:val="subscript"/>
                </w:rPr>
                <w:t xml:space="preserve"> </w:t>
              </w:r>
              <w:r w:rsidRPr="00694797">
                <w:rPr>
                  <w:rFonts w:ascii="Arial" w:hAnsi="Arial" w:cs="Arial"/>
                  <w:szCs w:val="24"/>
                </w:rPr>
                <w:t>DON’T KNOW</w:t>
              </w:r>
            </w:ins>
          </w:p>
        </w:tc>
      </w:tr>
    </w:tbl>
    <w:p w14:paraId="067BF9B5" w14:textId="568C046C" w:rsidR="00C94A2B" w:rsidRPr="00694797" w:rsidRDefault="00C94A2B">
      <w:pPr>
        <w:rPr>
          <w:rFonts w:ascii="Arial" w:hAnsi="Arial" w:cs="Arial"/>
          <w:sz w:val="24"/>
          <w:szCs w:val="24"/>
        </w:rPr>
      </w:pPr>
    </w:p>
    <w:p w14:paraId="5BEF257F" w14:textId="77777777" w:rsidR="007D4A9C" w:rsidRPr="00694797" w:rsidRDefault="007D4A9C">
      <w:pPr>
        <w:rPr>
          <w:rFonts w:ascii="Arial" w:hAnsi="Arial" w:cs="Arial"/>
          <w:b/>
          <w:sz w:val="24"/>
          <w:szCs w:val="24"/>
        </w:rPr>
      </w:pPr>
      <w:r w:rsidRPr="00694797">
        <w:rPr>
          <w:rFonts w:ascii="Arial" w:hAnsi="Arial" w:cs="Arial"/>
          <w:b/>
          <w:sz w:val="24"/>
          <w:szCs w:val="24"/>
        </w:rPr>
        <w:br w:type="page"/>
      </w:r>
    </w:p>
    <w:p w14:paraId="400A9B35" w14:textId="77777777" w:rsidR="00DA2AF4" w:rsidRPr="00694797" w:rsidRDefault="009542F6" w:rsidP="00905B9B">
      <w:pPr>
        <w:pStyle w:val="1"/>
        <w:jc w:val="center"/>
        <w:rPr>
          <w:rFonts w:ascii="Arial" w:hAnsi="Arial" w:cs="Arial"/>
          <w:sz w:val="24"/>
          <w:szCs w:val="24"/>
        </w:rPr>
      </w:pPr>
      <w:commentRangeStart w:id="344"/>
      <w:commentRangeStart w:id="345"/>
      <w:commentRangeStart w:id="346"/>
      <w:r w:rsidRPr="00694797">
        <w:rPr>
          <w:rFonts w:ascii="Arial" w:hAnsi="Arial" w:cs="Arial"/>
          <w:sz w:val="24"/>
          <w:szCs w:val="24"/>
        </w:rPr>
        <w:lastRenderedPageBreak/>
        <w:t>Section</w:t>
      </w:r>
      <w:r w:rsidR="007F0D62" w:rsidRPr="00694797">
        <w:rPr>
          <w:rFonts w:ascii="Arial" w:hAnsi="Arial" w:cs="Arial"/>
          <w:sz w:val="24"/>
          <w:szCs w:val="24"/>
        </w:rPr>
        <w:t xml:space="preserve"> </w:t>
      </w:r>
      <w:r w:rsidR="009164F0" w:rsidRPr="00694797">
        <w:rPr>
          <w:rFonts w:ascii="Arial" w:hAnsi="Arial" w:cs="Arial"/>
          <w:sz w:val="24"/>
          <w:szCs w:val="24"/>
        </w:rPr>
        <w:t>B</w:t>
      </w:r>
      <w:r w:rsidRPr="00694797">
        <w:rPr>
          <w:rFonts w:ascii="Arial" w:hAnsi="Arial" w:cs="Arial"/>
          <w:sz w:val="24"/>
          <w:szCs w:val="24"/>
        </w:rPr>
        <w:t>. Cost of Clinic Visits</w:t>
      </w:r>
      <w:r w:rsidR="009164F0" w:rsidRPr="00694797">
        <w:rPr>
          <w:rFonts w:ascii="Arial" w:hAnsi="Arial" w:cs="Arial"/>
          <w:sz w:val="24"/>
          <w:szCs w:val="24"/>
        </w:rPr>
        <w:t>- HIV Care</w:t>
      </w:r>
      <w:commentRangeEnd w:id="344"/>
      <w:r w:rsidR="00F80DFD">
        <w:rPr>
          <w:rStyle w:val="a6"/>
          <w:rFonts w:asciiTheme="minorHAnsi" w:eastAsiaTheme="minorHAnsi" w:hAnsiTheme="minorHAnsi" w:cstheme="minorBidi"/>
          <w:color w:val="auto"/>
        </w:rPr>
        <w:commentReference w:id="344"/>
      </w:r>
      <w:commentRangeEnd w:id="345"/>
      <w:r w:rsidR="009818FF">
        <w:rPr>
          <w:rStyle w:val="a6"/>
          <w:rFonts w:asciiTheme="minorHAnsi" w:eastAsiaTheme="minorHAnsi" w:hAnsiTheme="minorHAnsi" w:cstheme="minorBidi"/>
          <w:color w:val="auto"/>
        </w:rPr>
        <w:commentReference w:id="345"/>
      </w:r>
      <w:commentRangeEnd w:id="346"/>
      <w:r w:rsidR="0045600E">
        <w:rPr>
          <w:rStyle w:val="a6"/>
          <w:rFonts w:asciiTheme="minorHAnsi" w:eastAsiaTheme="minorEastAsia" w:hAnsiTheme="minorHAnsi" w:cstheme="minorBidi"/>
          <w:color w:val="auto"/>
        </w:rPr>
        <w:commentReference w:id="346"/>
      </w:r>
    </w:p>
    <w:p w14:paraId="712B791F" w14:textId="756BA1CD" w:rsidR="00E619DB" w:rsidRPr="00694797" w:rsidRDefault="00DA2AF4" w:rsidP="00694797">
      <w:pPr>
        <w:pBdr>
          <w:top w:val="single" w:sz="4" w:space="1" w:color="auto"/>
          <w:left w:val="single" w:sz="4" w:space="0" w:color="auto"/>
          <w:bottom w:val="single" w:sz="4" w:space="0" w:color="auto"/>
          <w:right w:val="single" w:sz="4" w:space="0" w:color="auto"/>
        </w:pBdr>
        <w:shd w:val="clear" w:color="auto" w:fill="D9D9D9"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Arial" w:hAnsi="Arial" w:cs="Arial"/>
          <w:i/>
          <w:sz w:val="24"/>
          <w:szCs w:val="24"/>
        </w:rPr>
      </w:pPr>
      <w:r w:rsidRPr="00694797">
        <w:rPr>
          <w:rFonts w:ascii="Arial" w:hAnsi="Arial" w:cs="Arial"/>
          <w:b/>
          <w:sz w:val="24"/>
          <w:szCs w:val="24"/>
        </w:rPr>
        <w:t xml:space="preserve">[INTERVIEWER] </w:t>
      </w:r>
      <w:r w:rsidRPr="00694797">
        <w:rPr>
          <w:rFonts w:ascii="Arial" w:hAnsi="Arial" w:cs="Arial"/>
          <w:i/>
          <w:sz w:val="24"/>
          <w:szCs w:val="24"/>
        </w:rPr>
        <w:t>The next questions ask about costs associated with your HIV care.  I want you to think back to a typical visit for your HIV care. I’m then going to ask you some questions to figure out how much time and money the clinic visit cost you.</w:t>
      </w:r>
    </w:p>
    <w:tbl>
      <w:tblPr>
        <w:tblStyle w:val="a4"/>
        <w:tblW w:w="9360" w:type="dxa"/>
        <w:tblInd w:w="-5" w:type="dxa"/>
        <w:tblLayout w:type="fixed"/>
        <w:tblLook w:val="04A0" w:firstRow="1" w:lastRow="0" w:firstColumn="1" w:lastColumn="0" w:noHBand="0" w:noVBand="1"/>
      </w:tblPr>
      <w:tblGrid>
        <w:gridCol w:w="1620"/>
        <w:gridCol w:w="7740"/>
        <w:tblGridChange w:id="347">
          <w:tblGrid>
            <w:gridCol w:w="10"/>
            <w:gridCol w:w="1610"/>
            <w:gridCol w:w="10"/>
            <w:gridCol w:w="7730"/>
            <w:gridCol w:w="10"/>
          </w:tblGrid>
        </w:tblGridChange>
      </w:tblGrid>
      <w:tr w:rsidR="009542F6" w:rsidRPr="004F4CED" w14:paraId="1C083A61" w14:textId="77777777" w:rsidTr="003817A1">
        <w:tc>
          <w:tcPr>
            <w:tcW w:w="9360" w:type="dxa"/>
            <w:gridSpan w:val="2"/>
            <w:tcBorders>
              <w:bottom w:val="single" w:sz="4" w:space="0" w:color="auto"/>
            </w:tcBorders>
          </w:tcPr>
          <w:p w14:paraId="7D8CC255" w14:textId="77777777" w:rsidR="009542F6" w:rsidRPr="00694797" w:rsidRDefault="009164F0" w:rsidP="00E71F89">
            <w:pPr>
              <w:pStyle w:val="a3"/>
              <w:spacing w:line="288" w:lineRule="auto"/>
              <w:jc w:val="both"/>
              <w:rPr>
                <w:rFonts w:ascii="Arial" w:hAnsi="Arial" w:cs="Arial"/>
                <w:b/>
                <w:szCs w:val="24"/>
              </w:rPr>
            </w:pPr>
            <w:commentRangeStart w:id="348"/>
            <w:r w:rsidRPr="00694797">
              <w:rPr>
                <w:rFonts w:ascii="Arial" w:hAnsi="Arial" w:cs="Arial"/>
                <w:b/>
                <w:szCs w:val="24"/>
              </w:rPr>
              <w:t>ART</w:t>
            </w:r>
            <w:r w:rsidR="009542F6" w:rsidRPr="00694797">
              <w:rPr>
                <w:rFonts w:ascii="Arial" w:hAnsi="Arial" w:cs="Arial"/>
                <w:b/>
                <w:szCs w:val="24"/>
              </w:rPr>
              <w:t xml:space="preserve"> Clinic Visits</w:t>
            </w:r>
            <w:commentRangeEnd w:id="348"/>
            <w:r w:rsidR="0045600E">
              <w:rPr>
                <w:rStyle w:val="a6"/>
                <w:rFonts w:asciiTheme="minorHAnsi" w:eastAsiaTheme="minorEastAsia" w:hAnsiTheme="minorHAnsi" w:cstheme="minorBidi"/>
                <w:snapToGrid/>
              </w:rPr>
              <w:commentReference w:id="348"/>
            </w:r>
          </w:p>
        </w:tc>
      </w:tr>
      <w:tr w:rsidR="009542F6" w:rsidRPr="004F4CED" w14:paraId="5D442548" w14:textId="77777777" w:rsidTr="003817A1">
        <w:tc>
          <w:tcPr>
            <w:tcW w:w="1620" w:type="dxa"/>
            <w:tcBorders>
              <w:top w:val="single" w:sz="4" w:space="0" w:color="auto"/>
              <w:left w:val="single" w:sz="4" w:space="0" w:color="auto"/>
              <w:bottom w:val="nil"/>
              <w:right w:val="nil"/>
            </w:tcBorders>
          </w:tcPr>
          <w:p w14:paraId="02B46CB0" w14:textId="77777777" w:rsidR="009542F6" w:rsidRPr="00694797" w:rsidRDefault="009164F0" w:rsidP="00E71F89">
            <w:pPr>
              <w:pStyle w:val="a3"/>
              <w:spacing w:line="288" w:lineRule="auto"/>
              <w:rPr>
                <w:rFonts w:ascii="Arial" w:hAnsi="Arial" w:cs="Arial"/>
                <w:szCs w:val="24"/>
              </w:rPr>
            </w:pPr>
            <w:r w:rsidRPr="00694797">
              <w:rPr>
                <w:rFonts w:ascii="Arial" w:hAnsi="Arial" w:cs="Arial"/>
                <w:szCs w:val="24"/>
              </w:rPr>
              <w:t>B</w:t>
            </w:r>
            <w:r w:rsidR="009542F6" w:rsidRPr="00694797">
              <w:rPr>
                <w:rFonts w:ascii="Arial" w:hAnsi="Arial" w:cs="Arial"/>
                <w:szCs w:val="24"/>
              </w:rPr>
              <w:t>1.</w:t>
            </w:r>
          </w:p>
        </w:tc>
        <w:tc>
          <w:tcPr>
            <w:tcW w:w="7740" w:type="dxa"/>
            <w:tcBorders>
              <w:top w:val="single" w:sz="4" w:space="0" w:color="auto"/>
              <w:left w:val="nil"/>
              <w:bottom w:val="nil"/>
              <w:right w:val="single" w:sz="4" w:space="0" w:color="auto"/>
            </w:tcBorders>
          </w:tcPr>
          <w:p w14:paraId="5EBA606C" w14:textId="043828B4" w:rsidR="009542F6" w:rsidRPr="00694797" w:rsidRDefault="009A1230" w:rsidP="009542F6">
            <w:pPr>
              <w:rPr>
                <w:rFonts w:ascii="Arial" w:hAnsi="Arial" w:cs="Arial"/>
                <w:sz w:val="24"/>
                <w:szCs w:val="24"/>
              </w:rPr>
            </w:pPr>
            <w:r w:rsidRPr="00F02BB9">
              <w:rPr>
                <w:rFonts w:ascii="Arial" w:hAnsi="Arial" w:cs="Arial"/>
                <w:b/>
                <w:sz w:val="24"/>
                <w:szCs w:val="24"/>
                <w:u w:val="single"/>
              </w:rPr>
              <w:t>Over the past 6 months</w:t>
            </w:r>
            <w:r w:rsidRPr="00694797">
              <w:rPr>
                <w:rFonts w:ascii="Arial" w:hAnsi="Arial" w:cs="Arial"/>
                <w:sz w:val="24"/>
                <w:szCs w:val="24"/>
              </w:rPr>
              <w:t xml:space="preserve">, think about a usual visit to the clinic for care related to HIV. This can include visits to get ART medications, CD4 counts, management of other infections, etc. In answering the following questions, please think about a usual visit over the past 6 months. </w:t>
            </w:r>
            <w:r w:rsidR="009542F6" w:rsidRPr="00694797">
              <w:rPr>
                <w:rFonts w:ascii="Arial" w:hAnsi="Arial" w:cs="Arial"/>
                <w:sz w:val="24"/>
                <w:szCs w:val="24"/>
              </w:rPr>
              <w:t xml:space="preserve">On average, how long does an </w:t>
            </w:r>
            <w:r w:rsidRPr="00694797">
              <w:rPr>
                <w:rFonts w:ascii="Arial" w:hAnsi="Arial" w:cs="Arial"/>
                <w:sz w:val="24"/>
                <w:szCs w:val="24"/>
              </w:rPr>
              <w:t>HIV</w:t>
            </w:r>
            <w:r w:rsidR="00DA2AF4" w:rsidRPr="00694797">
              <w:rPr>
                <w:rFonts w:ascii="Arial" w:hAnsi="Arial" w:cs="Arial"/>
                <w:sz w:val="24"/>
                <w:szCs w:val="24"/>
              </w:rPr>
              <w:t xml:space="preserve"> </w:t>
            </w:r>
            <w:r w:rsidR="009542F6" w:rsidRPr="00694797">
              <w:rPr>
                <w:rFonts w:ascii="Arial" w:hAnsi="Arial" w:cs="Arial"/>
                <w:sz w:val="24"/>
                <w:szCs w:val="24"/>
              </w:rPr>
              <w:t xml:space="preserve">clinic visit take, from arrival at the clinic to departure (excluding any travel time)? </w:t>
            </w:r>
          </w:p>
          <w:p w14:paraId="2F11E9D4" w14:textId="77777777" w:rsidR="009542F6" w:rsidRPr="00694797" w:rsidRDefault="009542F6" w:rsidP="00E71F89">
            <w:pPr>
              <w:pStyle w:val="a3"/>
              <w:spacing w:line="288" w:lineRule="auto"/>
              <w:rPr>
                <w:rFonts w:ascii="Arial" w:hAnsi="Arial" w:cs="Arial"/>
                <w:kern w:val="2"/>
                <w:szCs w:val="24"/>
              </w:rPr>
            </w:pPr>
          </w:p>
        </w:tc>
      </w:tr>
      <w:tr w:rsidR="00EB06E9" w:rsidRPr="004F4CED" w14:paraId="6D66D425" w14:textId="77777777" w:rsidTr="003817A1">
        <w:tc>
          <w:tcPr>
            <w:tcW w:w="1620" w:type="dxa"/>
            <w:tcBorders>
              <w:top w:val="nil"/>
              <w:left w:val="single" w:sz="4" w:space="0" w:color="auto"/>
              <w:bottom w:val="nil"/>
              <w:right w:val="nil"/>
            </w:tcBorders>
          </w:tcPr>
          <w:p w14:paraId="1A572EFF" w14:textId="77777777" w:rsidR="00EB06E9" w:rsidRPr="00694797" w:rsidRDefault="00EB06E9" w:rsidP="00EB06E9">
            <w:pPr>
              <w:pStyle w:val="a3"/>
              <w:spacing w:line="288" w:lineRule="auto"/>
              <w:jc w:val="right"/>
              <w:rPr>
                <w:rFonts w:ascii="Arial" w:hAnsi="Arial" w:cs="Arial"/>
                <w:szCs w:val="24"/>
              </w:rPr>
            </w:pPr>
            <w:r w:rsidRPr="00694797">
              <w:rPr>
                <w:rFonts w:ascii="Arial" w:hAnsi="Arial" w:cs="Arial"/>
                <w:szCs w:val="24"/>
              </w:rPr>
              <w:tab/>
            </w:r>
          </w:p>
        </w:tc>
        <w:tc>
          <w:tcPr>
            <w:tcW w:w="7740" w:type="dxa"/>
            <w:tcBorders>
              <w:top w:val="nil"/>
              <w:left w:val="nil"/>
              <w:bottom w:val="nil"/>
              <w:right w:val="single" w:sz="4" w:space="0" w:color="auto"/>
            </w:tcBorders>
          </w:tcPr>
          <w:p w14:paraId="1DB2BF6F" w14:textId="3E057121" w:rsidR="00EB06E9" w:rsidRPr="00694797" w:rsidRDefault="00EB06E9" w:rsidP="00EB06E9">
            <w:pPr>
              <w:pStyle w:val="a3"/>
              <w:spacing w:line="288" w:lineRule="auto"/>
              <w:rPr>
                <w:rFonts w:ascii="Arial" w:hAnsi="Arial" w:cs="Arial"/>
                <w:szCs w:val="24"/>
              </w:rPr>
            </w:pPr>
            <w:r w:rsidRPr="00694797">
              <w:rPr>
                <w:rFonts w:ascii="Arial" w:hAnsi="Arial" w:cs="Arial"/>
                <w:szCs w:val="24"/>
              </w:rPr>
              <w:t>______ Hours</w:t>
            </w:r>
            <w:r w:rsidR="00CC3930">
              <w:rPr>
                <w:rFonts w:ascii="Arial" w:hAnsi="Arial" w:cs="Arial"/>
                <w:szCs w:val="24"/>
              </w:rPr>
              <w:t xml:space="preserve"> </w:t>
            </w:r>
            <w:r w:rsidR="00CC3930" w:rsidRPr="00694797">
              <w:rPr>
                <w:rFonts w:ascii="Arial" w:hAnsi="Arial" w:cs="Arial"/>
                <w:kern w:val="2"/>
                <w:szCs w:val="24"/>
              </w:rPr>
              <w:t>______ Minutes</w:t>
            </w:r>
          </w:p>
        </w:tc>
      </w:tr>
      <w:tr w:rsidR="00EB06E9" w:rsidRPr="004F4CED" w14:paraId="32B97403" w14:textId="77777777" w:rsidTr="003817A1">
        <w:tc>
          <w:tcPr>
            <w:tcW w:w="1620" w:type="dxa"/>
            <w:tcBorders>
              <w:top w:val="nil"/>
              <w:left w:val="single" w:sz="4" w:space="0" w:color="auto"/>
              <w:bottom w:val="nil"/>
              <w:right w:val="nil"/>
            </w:tcBorders>
          </w:tcPr>
          <w:p w14:paraId="5F4524A2" w14:textId="77777777" w:rsidR="00EB06E9" w:rsidRPr="00694797" w:rsidRDefault="00EB06E9" w:rsidP="00EB06E9">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7A9B4BD7" w14:textId="77777777" w:rsidR="00EB06E9" w:rsidRPr="00694797" w:rsidRDefault="00EB06E9" w:rsidP="00EB06E9">
            <w:pPr>
              <w:pStyle w:val="a3"/>
              <w:spacing w:line="288" w:lineRule="auto"/>
              <w:rPr>
                <w:rFonts w:ascii="Arial" w:hAnsi="Arial" w:cs="Arial"/>
                <w:szCs w:val="24"/>
              </w:rPr>
            </w:pPr>
            <w:r w:rsidRPr="00694797">
              <w:rPr>
                <w:rFonts w:ascii="Arial" w:hAnsi="Arial" w:cs="Arial"/>
                <w:b/>
                <w:caps/>
                <w:szCs w:val="24"/>
              </w:rPr>
              <w:t>DO NOT READ THESE RESPONSES</w:t>
            </w:r>
          </w:p>
        </w:tc>
      </w:tr>
      <w:tr w:rsidR="00EB06E9" w:rsidRPr="004F4CED" w14:paraId="2047E91D" w14:textId="77777777" w:rsidTr="003817A1">
        <w:tc>
          <w:tcPr>
            <w:tcW w:w="1620" w:type="dxa"/>
            <w:tcBorders>
              <w:top w:val="nil"/>
              <w:left w:val="single" w:sz="4" w:space="0" w:color="auto"/>
              <w:bottom w:val="nil"/>
              <w:right w:val="nil"/>
            </w:tcBorders>
          </w:tcPr>
          <w:p w14:paraId="0FA46924"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31623995"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(88) </w:t>
            </w:r>
            <w:r w:rsidRPr="00694797">
              <w:rPr>
                <w:rFonts w:ascii="Arial" w:hAnsi="Arial" w:cs="Arial"/>
                <w:szCs w:val="24"/>
              </w:rPr>
              <w:t>REFUSE TO ANSWER</w:t>
            </w:r>
          </w:p>
        </w:tc>
      </w:tr>
      <w:tr w:rsidR="00EB06E9" w:rsidRPr="004F4CED" w14:paraId="61C01B12" w14:textId="77777777" w:rsidTr="003817A1">
        <w:tc>
          <w:tcPr>
            <w:tcW w:w="1620" w:type="dxa"/>
            <w:tcBorders>
              <w:top w:val="nil"/>
              <w:left w:val="single" w:sz="4" w:space="0" w:color="auto"/>
              <w:bottom w:val="single" w:sz="4" w:space="0" w:color="auto"/>
              <w:right w:val="nil"/>
            </w:tcBorders>
          </w:tcPr>
          <w:p w14:paraId="01C6CB2A"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426CC4A1"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(99) </w:t>
            </w:r>
            <w:r w:rsidRPr="00694797">
              <w:rPr>
                <w:rFonts w:ascii="Arial" w:hAnsi="Arial" w:cs="Arial"/>
                <w:szCs w:val="24"/>
              </w:rPr>
              <w:t>DON’T KNOW</w:t>
            </w:r>
          </w:p>
        </w:tc>
      </w:tr>
      <w:tr w:rsidR="00EB06E9" w:rsidRPr="004F4CED" w14:paraId="71303B90" w14:textId="77777777" w:rsidTr="003817A1">
        <w:tc>
          <w:tcPr>
            <w:tcW w:w="1620" w:type="dxa"/>
            <w:tcBorders>
              <w:top w:val="single" w:sz="4" w:space="0" w:color="auto"/>
              <w:left w:val="single" w:sz="4" w:space="0" w:color="auto"/>
              <w:bottom w:val="nil"/>
              <w:right w:val="nil"/>
            </w:tcBorders>
          </w:tcPr>
          <w:p w14:paraId="21DB766E" w14:textId="77777777" w:rsidR="00EB06E9" w:rsidRPr="00694797" w:rsidRDefault="009164F0" w:rsidP="00EB06E9">
            <w:pPr>
              <w:pStyle w:val="a3"/>
              <w:spacing w:line="288" w:lineRule="auto"/>
              <w:rPr>
                <w:rFonts w:ascii="Arial" w:hAnsi="Arial" w:cs="Arial"/>
                <w:szCs w:val="24"/>
              </w:rPr>
            </w:pPr>
            <w:r w:rsidRPr="00694797">
              <w:rPr>
                <w:rFonts w:ascii="Arial" w:hAnsi="Arial" w:cs="Arial"/>
                <w:szCs w:val="24"/>
              </w:rPr>
              <w:t>B</w:t>
            </w:r>
            <w:r w:rsidR="00EB06E9" w:rsidRPr="00694797">
              <w:rPr>
                <w:rFonts w:ascii="Arial" w:hAnsi="Arial" w:cs="Arial"/>
                <w:szCs w:val="24"/>
              </w:rPr>
              <w:t>2.</w:t>
            </w:r>
          </w:p>
        </w:tc>
        <w:tc>
          <w:tcPr>
            <w:tcW w:w="7740" w:type="dxa"/>
            <w:tcBorders>
              <w:top w:val="single" w:sz="4" w:space="0" w:color="auto"/>
              <w:left w:val="nil"/>
              <w:bottom w:val="nil"/>
              <w:right w:val="single" w:sz="4" w:space="0" w:color="auto"/>
            </w:tcBorders>
          </w:tcPr>
          <w:p w14:paraId="7B5B1B38" w14:textId="0F745599" w:rsidR="00EB06E9" w:rsidRPr="00694797" w:rsidRDefault="00EB06E9" w:rsidP="00EB06E9">
            <w:pPr>
              <w:rPr>
                <w:rFonts w:ascii="Arial" w:hAnsi="Arial" w:cs="Arial"/>
                <w:sz w:val="24"/>
                <w:szCs w:val="24"/>
              </w:rPr>
            </w:pPr>
            <w:r w:rsidRPr="00694797">
              <w:rPr>
                <w:rFonts w:ascii="Arial" w:hAnsi="Arial" w:cs="Arial"/>
                <w:sz w:val="24"/>
                <w:szCs w:val="24"/>
              </w:rPr>
              <w:t xml:space="preserve">How long does it take you to </w:t>
            </w:r>
            <w:r w:rsidRPr="00F02BB9">
              <w:rPr>
                <w:rFonts w:ascii="Arial" w:hAnsi="Arial" w:cs="Arial"/>
                <w:sz w:val="24"/>
                <w:szCs w:val="24"/>
                <w:u w:val="single"/>
              </w:rPr>
              <w:t>travel</w:t>
            </w:r>
            <w:r w:rsidRPr="00694797">
              <w:rPr>
                <w:rFonts w:ascii="Arial" w:hAnsi="Arial" w:cs="Arial"/>
                <w:sz w:val="24"/>
                <w:szCs w:val="24"/>
              </w:rPr>
              <w:t xml:space="preserve"> to the clinic (one-way) for </w:t>
            </w:r>
            <w:r w:rsidR="00CB2D8E" w:rsidRPr="00694797">
              <w:rPr>
                <w:rFonts w:ascii="Arial" w:hAnsi="Arial" w:cs="Arial"/>
                <w:sz w:val="24"/>
                <w:szCs w:val="24"/>
              </w:rPr>
              <w:t>HIV</w:t>
            </w:r>
            <w:r w:rsidRPr="00694797">
              <w:rPr>
                <w:rFonts w:ascii="Arial" w:hAnsi="Arial" w:cs="Arial"/>
                <w:sz w:val="24"/>
                <w:szCs w:val="24"/>
              </w:rPr>
              <w:t xml:space="preserve"> care?</w:t>
            </w:r>
          </w:p>
        </w:tc>
      </w:tr>
      <w:tr w:rsidR="00EB06E9" w:rsidRPr="004F4CED" w14:paraId="7E3CD6AE" w14:textId="77777777" w:rsidTr="003817A1">
        <w:tc>
          <w:tcPr>
            <w:tcW w:w="1620" w:type="dxa"/>
            <w:tcBorders>
              <w:top w:val="nil"/>
              <w:left w:val="single" w:sz="4" w:space="0" w:color="auto"/>
              <w:bottom w:val="nil"/>
              <w:right w:val="nil"/>
            </w:tcBorders>
          </w:tcPr>
          <w:p w14:paraId="6269E5D7" w14:textId="77777777" w:rsidR="00EB06E9" w:rsidRPr="00694797" w:rsidRDefault="00EB06E9" w:rsidP="00EB06E9">
            <w:pPr>
              <w:pStyle w:val="a3"/>
              <w:spacing w:line="288" w:lineRule="auto"/>
              <w:jc w:val="right"/>
              <w:rPr>
                <w:rFonts w:ascii="Arial" w:hAnsi="Arial" w:cs="Arial"/>
                <w:szCs w:val="24"/>
              </w:rPr>
            </w:pPr>
            <w:r w:rsidRPr="00694797">
              <w:rPr>
                <w:rFonts w:ascii="Arial" w:hAnsi="Arial" w:cs="Arial"/>
                <w:szCs w:val="24"/>
              </w:rPr>
              <w:tab/>
            </w:r>
          </w:p>
        </w:tc>
        <w:tc>
          <w:tcPr>
            <w:tcW w:w="7740" w:type="dxa"/>
            <w:tcBorders>
              <w:top w:val="nil"/>
              <w:left w:val="nil"/>
              <w:bottom w:val="nil"/>
              <w:right w:val="single" w:sz="4" w:space="0" w:color="auto"/>
            </w:tcBorders>
          </w:tcPr>
          <w:p w14:paraId="13A363EA" w14:textId="755697E6" w:rsidR="00EB06E9" w:rsidRPr="00694797" w:rsidRDefault="00EB06E9" w:rsidP="00EB06E9">
            <w:pPr>
              <w:pStyle w:val="a3"/>
              <w:spacing w:line="288" w:lineRule="auto"/>
              <w:rPr>
                <w:rFonts w:ascii="Arial" w:hAnsi="Arial" w:cs="Arial"/>
                <w:szCs w:val="24"/>
              </w:rPr>
            </w:pPr>
            <w:r w:rsidRPr="00694797">
              <w:rPr>
                <w:rFonts w:ascii="Arial" w:hAnsi="Arial" w:cs="Arial"/>
                <w:szCs w:val="24"/>
              </w:rPr>
              <w:t>______ Hours</w:t>
            </w:r>
            <w:r w:rsidR="00CC3930" w:rsidRPr="00694797">
              <w:rPr>
                <w:rFonts w:ascii="Arial" w:hAnsi="Arial" w:cs="Arial"/>
                <w:kern w:val="2"/>
                <w:szCs w:val="24"/>
              </w:rPr>
              <w:t>______ Minutes</w:t>
            </w:r>
          </w:p>
        </w:tc>
      </w:tr>
      <w:tr w:rsidR="00EB06E9" w:rsidRPr="004F4CED" w14:paraId="0E2220E3" w14:textId="77777777" w:rsidTr="003817A1">
        <w:tc>
          <w:tcPr>
            <w:tcW w:w="1620" w:type="dxa"/>
            <w:tcBorders>
              <w:top w:val="nil"/>
              <w:left w:val="single" w:sz="4" w:space="0" w:color="auto"/>
              <w:bottom w:val="nil"/>
              <w:right w:val="nil"/>
            </w:tcBorders>
          </w:tcPr>
          <w:p w14:paraId="4132EFB7" w14:textId="77777777" w:rsidR="00EB06E9" w:rsidRPr="00694797" w:rsidRDefault="00EB06E9" w:rsidP="00EB06E9">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5A230FCD" w14:textId="77777777" w:rsidR="00EB06E9" w:rsidRPr="00694797" w:rsidRDefault="00EB06E9" w:rsidP="00EB06E9">
            <w:pPr>
              <w:pStyle w:val="a3"/>
              <w:spacing w:line="288" w:lineRule="auto"/>
              <w:rPr>
                <w:rFonts w:ascii="Arial" w:hAnsi="Arial" w:cs="Arial"/>
                <w:szCs w:val="24"/>
              </w:rPr>
            </w:pPr>
            <w:r w:rsidRPr="00694797">
              <w:rPr>
                <w:rFonts w:ascii="Arial" w:hAnsi="Arial" w:cs="Arial"/>
                <w:b/>
                <w:caps/>
                <w:szCs w:val="24"/>
              </w:rPr>
              <w:t>DO NOT READ THESE RESPONSES</w:t>
            </w:r>
          </w:p>
        </w:tc>
      </w:tr>
      <w:tr w:rsidR="00EB06E9" w:rsidRPr="004F4CED" w14:paraId="0FA120C9" w14:textId="77777777" w:rsidTr="003817A1">
        <w:tc>
          <w:tcPr>
            <w:tcW w:w="1620" w:type="dxa"/>
            <w:tcBorders>
              <w:top w:val="nil"/>
              <w:left w:val="single" w:sz="4" w:space="0" w:color="auto"/>
              <w:bottom w:val="nil"/>
              <w:right w:val="nil"/>
            </w:tcBorders>
          </w:tcPr>
          <w:p w14:paraId="4E547024"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185F0074"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(88) </w:t>
            </w:r>
            <w:r w:rsidRPr="00694797">
              <w:rPr>
                <w:rFonts w:ascii="Arial" w:hAnsi="Arial" w:cs="Arial"/>
                <w:szCs w:val="24"/>
              </w:rPr>
              <w:t>REFUSE TO ANSWER</w:t>
            </w:r>
          </w:p>
        </w:tc>
      </w:tr>
      <w:tr w:rsidR="00EB06E9" w:rsidRPr="004F4CED" w14:paraId="21DAC5E7" w14:textId="77777777" w:rsidTr="003817A1">
        <w:tc>
          <w:tcPr>
            <w:tcW w:w="1620" w:type="dxa"/>
            <w:tcBorders>
              <w:top w:val="nil"/>
              <w:left w:val="single" w:sz="4" w:space="0" w:color="auto"/>
              <w:bottom w:val="single" w:sz="4" w:space="0" w:color="auto"/>
              <w:right w:val="nil"/>
            </w:tcBorders>
          </w:tcPr>
          <w:p w14:paraId="33736CCD"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6E21CDA3"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(99) </w:t>
            </w:r>
            <w:r w:rsidRPr="00694797">
              <w:rPr>
                <w:rFonts w:ascii="Arial" w:hAnsi="Arial" w:cs="Arial"/>
                <w:szCs w:val="24"/>
              </w:rPr>
              <w:t>DON’T KNOW</w:t>
            </w:r>
          </w:p>
        </w:tc>
      </w:tr>
      <w:tr w:rsidR="00EB06E9" w:rsidRPr="004F4CED" w14:paraId="488EC594" w14:textId="77777777" w:rsidTr="003817A1">
        <w:tc>
          <w:tcPr>
            <w:tcW w:w="1620" w:type="dxa"/>
            <w:tcBorders>
              <w:top w:val="single" w:sz="4" w:space="0" w:color="auto"/>
              <w:left w:val="single" w:sz="4" w:space="0" w:color="auto"/>
              <w:bottom w:val="nil"/>
              <w:right w:val="nil"/>
            </w:tcBorders>
          </w:tcPr>
          <w:p w14:paraId="60E6E0BE" w14:textId="77777777" w:rsidR="00EB06E9" w:rsidRPr="00694797" w:rsidRDefault="009164F0" w:rsidP="00EB06E9">
            <w:pPr>
              <w:pStyle w:val="a3"/>
              <w:spacing w:line="288" w:lineRule="auto"/>
              <w:rPr>
                <w:rFonts w:ascii="Arial" w:hAnsi="Arial" w:cs="Arial"/>
                <w:szCs w:val="24"/>
              </w:rPr>
            </w:pPr>
            <w:commentRangeStart w:id="349"/>
            <w:r w:rsidRPr="00694797">
              <w:rPr>
                <w:rFonts w:ascii="Arial" w:hAnsi="Arial" w:cs="Arial"/>
                <w:szCs w:val="24"/>
              </w:rPr>
              <w:t>B</w:t>
            </w:r>
            <w:r w:rsidR="00EB06E9" w:rsidRPr="00694797">
              <w:rPr>
                <w:rFonts w:ascii="Arial" w:hAnsi="Arial" w:cs="Arial"/>
                <w:szCs w:val="24"/>
              </w:rPr>
              <w:t>3.</w:t>
            </w:r>
          </w:p>
        </w:tc>
        <w:tc>
          <w:tcPr>
            <w:tcW w:w="7740" w:type="dxa"/>
            <w:tcBorders>
              <w:top w:val="single" w:sz="4" w:space="0" w:color="auto"/>
              <w:left w:val="nil"/>
              <w:bottom w:val="nil"/>
              <w:right w:val="single" w:sz="4" w:space="0" w:color="auto"/>
            </w:tcBorders>
          </w:tcPr>
          <w:p w14:paraId="1448D136" w14:textId="7D04788A" w:rsidR="00EB06E9" w:rsidRPr="00694797" w:rsidRDefault="00EB06E9" w:rsidP="00EB06E9">
            <w:pPr>
              <w:rPr>
                <w:rFonts w:ascii="Arial" w:hAnsi="Arial" w:cs="Arial"/>
                <w:sz w:val="24"/>
                <w:szCs w:val="24"/>
              </w:rPr>
            </w:pPr>
            <w:r w:rsidRPr="00694797">
              <w:rPr>
                <w:rFonts w:ascii="Arial" w:hAnsi="Arial" w:cs="Arial"/>
                <w:sz w:val="24"/>
                <w:szCs w:val="24"/>
              </w:rPr>
              <w:t xml:space="preserve">In the last 6 months, how many times have you attended the clinic for care related to </w:t>
            </w:r>
            <w:r w:rsidR="00CB2D8E" w:rsidRPr="00694797">
              <w:rPr>
                <w:rFonts w:ascii="Arial" w:hAnsi="Arial" w:cs="Arial"/>
                <w:sz w:val="24"/>
                <w:szCs w:val="24"/>
              </w:rPr>
              <w:t>HIV</w:t>
            </w:r>
            <w:r w:rsidRPr="00694797">
              <w:rPr>
                <w:rFonts w:ascii="Arial" w:hAnsi="Arial" w:cs="Arial"/>
                <w:sz w:val="24"/>
                <w:szCs w:val="24"/>
              </w:rPr>
              <w:t xml:space="preserve">? </w:t>
            </w:r>
            <w:commentRangeEnd w:id="349"/>
            <w:r w:rsidR="00A45323">
              <w:rPr>
                <w:rStyle w:val="a6"/>
              </w:rPr>
              <w:commentReference w:id="349"/>
            </w:r>
          </w:p>
        </w:tc>
      </w:tr>
      <w:tr w:rsidR="00EB06E9" w:rsidRPr="004F4CED" w14:paraId="06687E44" w14:textId="77777777" w:rsidTr="003817A1">
        <w:trPr>
          <w:trHeight w:val="252"/>
        </w:trPr>
        <w:tc>
          <w:tcPr>
            <w:tcW w:w="1620" w:type="dxa"/>
            <w:tcBorders>
              <w:top w:val="nil"/>
              <w:left w:val="single" w:sz="4" w:space="0" w:color="auto"/>
              <w:bottom w:val="nil"/>
              <w:right w:val="nil"/>
            </w:tcBorders>
          </w:tcPr>
          <w:p w14:paraId="4101B0B6"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78E50E74" w14:textId="77777777" w:rsidR="00EB06E9" w:rsidRPr="00694797" w:rsidRDefault="00EB06E9" w:rsidP="00EB06E9">
            <w:pPr>
              <w:pStyle w:val="a3"/>
              <w:spacing w:line="288" w:lineRule="auto"/>
              <w:rPr>
                <w:rFonts w:ascii="Arial" w:hAnsi="Arial" w:cs="Arial"/>
                <w:kern w:val="2"/>
                <w:szCs w:val="24"/>
              </w:rPr>
            </w:pPr>
            <w:r w:rsidRPr="00694797">
              <w:rPr>
                <w:rFonts w:ascii="Arial" w:hAnsi="Arial" w:cs="Arial"/>
                <w:kern w:val="2"/>
                <w:szCs w:val="24"/>
              </w:rPr>
              <w:t>_____ times in the last 6 months</w:t>
            </w:r>
          </w:p>
        </w:tc>
      </w:tr>
      <w:tr w:rsidR="00EB06E9" w:rsidRPr="004F4CED" w14:paraId="45DDE945" w14:textId="77777777" w:rsidTr="003817A1">
        <w:tc>
          <w:tcPr>
            <w:tcW w:w="1620" w:type="dxa"/>
            <w:tcBorders>
              <w:top w:val="nil"/>
              <w:left w:val="single" w:sz="4" w:space="0" w:color="auto"/>
              <w:bottom w:val="nil"/>
              <w:right w:val="nil"/>
            </w:tcBorders>
          </w:tcPr>
          <w:p w14:paraId="71C0AF92" w14:textId="77777777" w:rsidR="00EB06E9" w:rsidRPr="00694797" w:rsidRDefault="00EB06E9" w:rsidP="00EB06E9">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081C6F13" w14:textId="77777777" w:rsidR="00EB06E9" w:rsidRPr="00694797" w:rsidRDefault="00EB06E9" w:rsidP="00EB06E9">
            <w:pPr>
              <w:pStyle w:val="a3"/>
              <w:spacing w:line="288" w:lineRule="auto"/>
              <w:rPr>
                <w:rFonts w:ascii="Arial" w:hAnsi="Arial" w:cs="Arial"/>
                <w:szCs w:val="24"/>
              </w:rPr>
            </w:pPr>
            <w:r w:rsidRPr="00694797">
              <w:rPr>
                <w:rFonts w:ascii="Arial" w:hAnsi="Arial" w:cs="Arial"/>
                <w:b/>
                <w:caps/>
                <w:szCs w:val="24"/>
              </w:rPr>
              <w:t>DO NOT READ THESE RESPONSES</w:t>
            </w:r>
          </w:p>
        </w:tc>
      </w:tr>
      <w:tr w:rsidR="00EB06E9" w:rsidRPr="004F4CED" w14:paraId="6652BB55" w14:textId="77777777" w:rsidTr="003817A1">
        <w:trPr>
          <w:trHeight w:val="153"/>
        </w:trPr>
        <w:tc>
          <w:tcPr>
            <w:tcW w:w="1620" w:type="dxa"/>
            <w:tcBorders>
              <w:top w:val="nil"/>
              <w:left w:val="single" w:sz="4" w:space="0" w:color="auto"/>
              <w:bottom w:val="nil"/>
              <w:right w:val="nil"/>
            </w:tcBorders>
          </w:tcPr>
          <w:p w14:paraId="6D4ACCD6"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69A12699"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(88) </w:t>
            </w:r>
            <w:r w:rsidRPr="00694797">
              <w:rPr>
                <w:rFonts w:ascii="Arial" w:hAnsi="Arial" w:cs="Arial"/>
                <w:szCs w:val="24"/>
              </w:rPr>
              <w:t>REFUSE TO ANSWER</w:t>
            </w:r>
          </w:p>
        </w:tc>
      </w:tr>
      <w:tr w:rsidR="00EB06E9" w:rsidRPr="004F4CED" w14:paraId="17610D50" w14:textId="77777777" w:rsidTr="003817A1">
        <w:tc>
          <w:tcPr>
            <w:tcW w:w="1620" w:type="dxa"/>
            <w:tcBorders>
              <w:top w:val="nil"/>
              <w:left w:val="single" w:sz="4" w:space="0" w:color="auto"/>
              <w:bottom w:val="nil"/>
              <w:right w:val="nil"/>
            </w:tcBorders>
          </w:tcPr>
          <w:p w14:paraId="0EE9A078" w14:textId="77777777" w:rsidR="00EB06E9" w:rsidRPr="00694797"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33BDE759" w14:textId="77777777" w:rsidR="00EB06E9" w:rsidRPr="00694797" w:rsidRDefault="00EB06E9" w:rsidP="00EB06E9">
            <w:pPr>
              <w:pStyle w:val="a3"/>
              <w:spacing w:line="288" w:lineRule="auto"/>
              <w:rPr>
                <w:rFonts w:ascii="Arial" w:hAnsi="Arial" w:cs="Arial"/>
                <w:szCs w:val="24"/>
              </w:rPr>
            </w:pPr>
            <w:r w:rsidRPr="00694797">
              <w:rPr>
                <w:rFonts w:ascii="Arial" w:hAnsi="Arial" w:cs="Arial"/>
                <w:kern w:val="2"/>
                <w:szCs w:val="24"/>
              </w:rPr>
              <w:fldChar w:fldCharType="begin">
                <w:ffData>
                  <w:name w:val="Check93"/>
                  <w:enabled/>
                  <w:calcOnExit w:val="0"/>
                  <w:checkBox>
                    <w:sizeAuto/>
                    <w:default w:val="0"/>
                  </w:checkBox>
                </w:ffData>
              </w:fldChar>
            </w:r>
            <w:r w:rsidRPr="00694797">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694797">
              <w:rPr>
                <w:rFonts w:ascii="Arial" w:hAnsi="Arial" w:cs="Arial"/>
                <w:kern w:val="2"/>
                <w:szCs w:val="24"/>
              </w:rPr>
              <w:fldChar w:fldCharType="end"/>
            </w:r>
            <w:r w:rsidRPr="00694797">
              <w:rPr>
                <w:rFonts w:ascii="Arial" w:hAnsi="Arial" w:cs="Arial"/>
                <w:kern w:val="2"/>
                <w:szCs w:val="24"/>
              </w:rPr>
              <w:t xml:space="preserve"> </w:t>
            </w:r>
            <w:r w:rsidRPr="00694797">
              <w:rPr>
                <w:rFonts w:ascii="Arial" w:hAnsi="Arial" w:cs="Arial"/>
                <w:kern w:val="2"/>
                <w:szCs w:val="24"/>
                <w:vertAlign w:val="subscript"/>
              </w:rPr>
              <w:t xml:space="preserve">(99) </w:t>
            </w:r>
            <w:r w:rsidRPr="00694797">
              <w:rPr>
                <w:rFonts w:ascii="Arial" w:hAnsi="Arial" w:cs="Arial"/>
                <w:szCs w:val="24"/>
              </w:rPr>
              <w:t>DON’T KNOW</w:t>
            </w:r>
          </w:p>
        </w:tc>
      </w:tr>
      <w:tr w:rsidR="00EB06E9" w:rsidRPr="004F4CED" w14:paraId="3B6B2DF3" w14:textId="77777777" w:rsidTr="003817A1">
        <w:tc>
          <w:tcPr>
            <w:tcW w:w="1620" w:type="dxa"/>
            <w:tcBorders>
              <w:top w:val="single" w:sz="4" w:space="0" w:color="auto"/>
              <w:left w:val="single" w:sz="4" w:space="0" w:color="auto"/>
              <w:bottom w:val="nil"/>
              <w:right w:val="nil"/>
            </w:tcBorders>
          </w:tcPr>
          <w:p w14:paraId="01487096" w14:textId="77777777" w:rsidR="00EB06E9" w:rsidRPr="00AF63FA" w:rsidRDefault="009164F0" w:rsidP="00EB06E9">
            <w:pPr>
              <w:pStyle w:val="a3"/>
              <w:spacing w:line="288" w:lineRule="auto"/>
              <w:rPr>
                <w:rFonts w:ascii="Arial" w:hAnsi="Arial" w:cs="Arial"/>
                <w:szCs w:val="24"/>
              </w:rPr>
            </w:pPr>
            <w:r w:rsidRPr="00AF63FA">
              <w:rPr>
                <w:rFonts w:ascii="Arial" w:hAnsi="Arial" w:cs="Arial"/>
                <w:szCs w:val="24"/>
              </w:rPr>
              <w:t>B</w:t>
            </w:r>
            <w:r w:rsidR="00E71F89" w:rsidRPr="00AF63FA">
              <w:rPr>
                <w:rFonts w:ascii="Arial" w:hAnsi="Arial" w:cs="Arial"/>
                <w:szCs w:val="24"/>
              </w:rPr>
              <w:t>4</w:t>
            </w:r>
            <w:r w:rsidR="00EB06E9" w:rsidRPr="00AF63FA">
              <w:rPr>
                <w:rFonts w:ascii="Arial" w:hAnsi="Arial" w:cs="Arial"/>
                <w:szCs w:val="24"/>
              </w:rPr>
              <w:t>.</w:t>
            </w:r>
          </w:p>
        </w:tc>
        <w:tc>
          <w:tcPr>
            <w:tcW w:w="7740" w:type="dxa"/>
            <w:tcBorders>
              <w:top w:val="single" w:sz="4" w:space="0" w:color="auto"/>
              <w:left w:val="nil"/>
              <w:bottom w:val="nil"/>
              <w:right w:val="single" w:sz="4" w:space="0" w:color="auto"/>
            </w:tcBorders>
          </w:tcPr>
          <w:p w14:paraId="5313D8A6" w14:textId="2978B64A" w:rsidR="00EB06E9" w:rsidRPr="00AF63FA" w:rsidRDefault="00EB06E9" w:rsidP="00EB06E9">
            <w:pPr>
              <w:rPr>
                <w:rFonts w:ascii="Arial" w:hAnsi="Arial" w:cs="Arial"/>
                <w:sz w:val="24"/>
                <w:szCs w:val="24"/>
              </w:rPr>
            </w:pPr>
            <w:r w:rsidRPr="00AF63FA">
              <w:rPr>
                <w:rFonts w:ascii="Arial" w:hAnsi="Arial" w:cs="Arial"/>
                <w:sz w:val="24"/>
                <w:szCs w:val="24"/>
              </w:rPr>
              <w:t xml:space="preserve">What is the </w:t>
            </w:r>
            <w:r w:rsidR="0090431D" w:rsidRPr="00AF63FA">
              <w:rPr>
                <w:rFonts w:ascii="Arial" w:hAnsi="Arial" w:cs="Arial"/>
                <w:sz w:val="24"/>
                <w:szCs w:val="24"/>
              </w:rPr>
              <w:t xml:space="preserve">primary </w:t>
            </w:r>
            <w:r w:rsidRPr="00AF63FA">
              <w:rPr>
                <w:rFonts w:ascii="Arial" w:hAnsi="Arial" w:cs="Arial"/>
                <w:sz w:val="24"/>
                <w:szCs w:val="24"/>
              </w:rPr>
              <w:t xml:space="preserve">mode of transportation you </w:t>
            </w:r>
            <w:r w:rsidR="009B10FC" w:rsidRPr="00AF63FA">
              <w:rPr>
                <w:rFonts w:ascii="Arial" w:hAnsi="Arial" w:cs="Arial"/>
                <w:sz w:val="24"/>
                <w:szCs w:val="24"/>
              </w:rPr>
              <w:t xml:space="preserve">normally use </w:t>
            </w:r>
            <w:r w:rsidRPr="00AF63FA">
              <w:rPr>
                <w:rFonts w:ascii="Arial" w:hAnsi="Arial" w:cs="Arial"/>
                <w:sz w:val="24"/>
                <w:szCs w:val="24"/>
              </w:rPr>
              <w:t xml:space="preserve">to travel to the </w:t>
            </w:r>
            <w:r w:rsidR="009A1230" w:rsidRPr="00AF63FA">
              <w:rPr>
                <w:rFonts w:ascii="Arial" w:hAnsi="Arial" w:cs="Arial"/>
                <w:sz w:val="24"/>
                <w:szCs w:val="24"/>
              </w:rPr>
              <w:t>HIV</w:t>
            </w:r>
            <w:r w:rsidRPr="00AF63FA">
              <w:rPr>
                <w:rFonts w:ascii="Arial" w:hAnsi="Arial" w:cs="Arial"/>
                <w:sz w:val="24"/>
                <w:szCs w:val="24"/>
              </w:rPr>
              <w:t xml:space="preserve"> clinic?</w:t>
            </w:r>
          </w:p>
        </w:tc>
      </w:tr>
      <w:tr w:rsidR="00EB06E9" w:rsidRPr="004F4CED" w14:paraId="7E54DC3C" w14:textId="77777777" w:rsidTr="003817A1">
        <w:tc>
          <w:tcPr>
            <w:tcW w:w="1620" w:type="dxa"/>
            <w:tcBorders>
              <w:top w:val="nil"/>
              <w:left w:val="single" w:sz="4" w:space="0" w:color="auto"/>
              <w:bottom w:val="nil"/>
              <w:right w:val="nil"/>
            </w:tcBorders>
          </w:tcPr>
          <w:p w14:paraId="19CE99D2" w14:textId="77777777" w:rsidR="00EB06E9" w:rsidRPr="00AF63FA" w:rsidRDefault="00EB06E9" w:rsidP="00EB06E9">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25EFDF43" w14:textId="797E3B62" w:rsidR="00EB06E9" w:rsidRPr="00AF63FA" w:rsidRDefault="00EB06E9" w:rsidP="00EB06E9">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1</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On foot</w:t>
            </w:r>
            <w:r w:rsidR="0090431D" w:rsidRPr="00AF63FA">
              <w:rPr>
                <w:rFonts w:ascii="Arial" w:hAnsi="Arial" w:cs="Arial"/>
                <w:kern w:val="2"/>
                <w:szCs w:val="24"/>
              </w:rPr>
              <w:t xml:space="preserve"> (Skip to Question B</w:t>
            </w:r>
            <w:r w:rsidR="001E4BE3">
              <w:rPr>
                <w:rFonts w:ascii="Arial" w:hAnsi="Arial" w:cs="Arial"/>
                <w:kern w:val="2"/>
                <w:szCs w:val="24"/>
              </w:rPr>
              <w:t>7</w:t>
            </w:r>
            <w:r w:rsidR="0090431D" w:rsidRPr="00AF63FA">
              <w:rPr>
                <w:rFonts w:ascii="Arial" w:hAnsi="Arial" w:cs="Arial"/>
                <w:kern w:val="2"/>
                <w:szCs w:val="24"/>
              </w:rPr>
              <w:t>)</w:t>
            </w:r>
          </w:p>
        </w:tc>
      </w:tr>
      <w:tr w:rsidR="00EB06E9" w:rsidRPr="004F4CED" w14:paraId="5DF7FDF4" w14:textId="77777777" w:rsidTr="003817A1">
        <w:tc>
          <w:tcPr>
            <w:tcW w:w="1620" w:type="dxa"/>
            <w:tcBorders>
              <w:top w:val="nil"/>
              <w:left w:val="single" w:sz="4" w:space="0" w:color="auto"/>
              <w:bottom w:val="nil"/>
              <w:right w:val="nil"/>
            </w:tcBorders>
          </w:tcPr>
          <w:p w14:paraId="1891F444" w14:textId="77777777" w:rsidR="00EB06E9" w:rsidRPr="00AF63FA"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3254A1F5" w14:textId="7AB90F11"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2</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Bicycle</w:t>
            </w:r>
            <w:r w:rsidR="0090431D" w:rsidRPr="00AF63FA">
              <w:rPr>
                <w:rFonts w:ascii="Arial" w:hAnsi="Arial" w:cs="Arial"/>
                <w:kern w:val="2"/>
                <w:szCs w:val="24"/>
              </w:rPr>
              <w:t xml:space="preserve"> (Skip to Question </w:t>
            </w:r>
            <w:r w:rsidR="001E4BE3" w:rsidRPr="00AF63FA">
              <w:rPr>
                <w:rFonts w:ascii="Arial" w:hAnsi="Arial" w:cs="Arial"/>
                <w:kern w:val="2"/>
                <w:szCs w:val="24"/>
              </w:rPr>
              <w:t>B</w:t>
            </w:r>
            <w:r w:rsidR="001E4BE3">
              <w:rPr>
                <w:rFonts w:ascii="Arial" w:hAnsi="Arial" w:cs="Arial"/>
                <w:kern w:val="2"/>
                <w:szCs w:val="24"/>
              </w:rPr>
              <w:t>7</w:t>
            </w:r>
            <w:r w:rsidR="0090431D" w:rsidRPr="00AF63FA">
              <w:rPr>
                <w:rFonts w:ascii="Arial" w:hAnsi="Arial" w:cs="Arial"/>
                <w:kern w:val="2"/>
                <w:szCs w:val="24"/>
              </w:rPr>
              <w:t>)</w:t>
            </w:r>
          </w:p>
          <w:p w14:paraId="73D5F1E4" w14:textId="68DDD585"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3</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00EA0896" w:rsidRPr="00AF63FA">
              <w:rPr>
                <w:rFonts w:ascii="Arial" w:hAnsi="Arial" w:cs="Arial"/>
                <w:kern w:val="2"/>
                <w:szCs w:val="24"/>
              </w:rPr>
              <w:t xml:space="preserve">Xe om </w:t>
            </w:r>
            <w:r w:rsidR="0090431D" w:rsidRPr="00AF63FA">
              <w:rPr>
                <w:rFonts w:ascii="Arial" w:hAnsi="Arial" w:cs="Arial"/>
                <w:kern w:val="2"/>
                <w:szCs w:val="24"/>
              </w:rPr>
              <w:t>(Skip to Question B6)</w:t>
            </w:r>
          </w:p>
          <w:p w14:paraId="71ADB960" w14:textId="67F66F62"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4</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Minibus or bus</w:t>
            </w:r>
            <w:r w:rsidR="0090431D" w:rsidRPr="00AF63FA">
              <w:rPr>
                <w:rFonts w:ascii="Arial" w:hAnsi="Arial" w:cs="Arial"/>
                <w:kern w:val="2"/>
                <w:szCs w:val="24"/>
              </w:rPr>
              <w:t xml:space="preserve"> (Skip to Question B6)</w:t>
            </w:r>
          </w:p>
          <w:p w14:paraId="30AD9A54" w14:textId="516B06EF"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5</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Taxi</w:t>
            </w:r>
            <w:r w:rsidR="00EA0896" w:rsidRPr="00AF63FA" w:rsidDel="00EA0896">
              <w:rPr>
                <w:rFonts w:ascii="Arial" w:hAnsi="Arial" w:cs="Arial"/>
                <w:kern w:val="2"/>
                <w:szCs w:val="24"/>
              </w:rPr>
              <w:t xml:space="preserve"> </w:t>
            </w:r>
            <w:r w:rsidR="0090431D" w:rsidRPr="00AF63FA">
              <w:rPr>
                <w:rFonts w:ascii="Arial" w:hAnsi="Arial" w:cs="Arial"/>
                <w:kern w:val="2"/>
                <w:szCs w:val="24"/>
              </w:rPr>
              <w:t>(Skip to Question B6)</w:t>
            </w:r>
          </w:p>
          <w:p w14:paraId="0F064523" w14:textId="3778CE32"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6</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Personal vehicle- motorbike</w:t>
            </w:r>
            <w:r w:rsidR="00763E53" w:rsidRPr="00AF63FA">
              <w:rPr>
                <w:rFonts w:ascii="Arial" w:hAnsi="Arial" w:cs="Arial"/>
                <w:kern w:val="2"/>
                <w:szCs w:val="24"/>
              </w:rPr>
              <w:t xml:space="preserve"> (Answer Question B5)</w:t>
            </w:r>
          </w:p>
          <w:p w14:paraId="7E97012A" w14:textId="67034770"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7</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Personal vehicle- car</w:t>
            </w:r>
            <w:r w:rsidR="00763E53" w:rsidRPr="00AF63FA">
              <w:rPr>
                <w:rFonts w:ascii="Arial" w:hAnsi="Arial" w:cs="Arial"/>
                <w:kern w:val="2"/>
                <w:szCs w:val="24"/>
              </w:rPr>
              <w:t xml:space="preserve"> (Answer Question B5)</w:t>
            </w:r>
          </w:p>
          <w:p w14:paraId="0214A3F8" w14:textId="23DCE3F6"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8</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Hitchhike</w:t>
            </w:r>
            <w:r w:rsidR="006B45F9" w:rsidRPr="00AF63FA">
              <w:rPr>
                <w:rFonts w:ascii="Arial" w:hAnsi="Arial" w:cs="Arial"/>
                <w:kern w:val="2"/>
                <w:szCs w:val="24"/>
              </w:rPr>
              <w:t>/</w:t>
            </w:r>
            <w:r w:rsidR="00D76F44" w:rsidRPr="00D76F44">
              <w:rPr>
                <w:rFonts w:ascii="Arial" w:hAnsi="Arial" w:cs="Arial"/>
                <w:kern w:val="2"/>
                <w:szCs w:val="24"/>
              </w:rPr>
              <w:t>shared vehicle</w:t>
            </w:r>
            <w:r w:rsidR="0090431D" w:rsidRPr="00AF63FA">
              <w:rPr>
                <w:rFonts w:ascii="Arial" w:hAnsi="Arial" w:cs="Arial"/>
                <w:kern w:val="2"/>
                <w:szCs w:val="24"/>
              </w:rPr>
              <w:t xml:space="preserve"> (Skip to Question B6)</w:t>
            </w:r>
          </w:p>
          <w:p w14:paraId="6CE3105F" w14:textId="760B9C28" w:rsidR="00EB06E9" w:rsidRPr="00AF63FA" w:rsidRDefault="00EB06E9" w:rsidP="00EB06E9">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00C9446B" w:rsidRPr="00AF63FA">
              <w:rPr>
                <w:rFonts w:ascii="Arial" w:hAnsi="Arial" w:cs="Arial"/>
                <w:kern w:val="2"/>
                <w:szCs w:val="24"/>
                <w:vertAlign w:val="subscript"/>
              </w:rPr>
              <w:t>(</w:t>
            </w:r>
            <w:r w:rsidR="00C9446B">
              <w:rPr>
                <w:rFonts w:ascii="Arial" w:hAnsi="Arial" w:cs="Arial"/>
                <w:kern w:val="2"/>
                <w:szCs w:val="24"/>
                <w:vertAlign w:val="subscript"/>
              </w:rPr>
              <w:t>9</w:t>
            </w:r>
            <w:r w:rsidR="00C9446B" w:rsidRPr="00AF63FA">
              <w:rPr>
                <w:rFonts w:ascii="Arial" w:hAnsi="Arial" w:cs="Arial"/>
                <w:kern w:val="2"/>
                <w:szCs w:val="24"/>
                <w:vertAlign w:val="subscript"/>
              </w:rPr>
              <w:t>)</w:t>
            </w:r>
            <w:r w:rsidR="00C9446B">
              <w:rPr>
                <w:rFonts w:ascii="Arial" w:hAnsi="Arial" w:cs="Arial"/>
                <w:kern w:val="2"/>
                <w:szCs w:val="24"/>
                <w:vertAlign w:val="subscript"/>
              </w:rPr>
              <w:t xml:space="preserve"> </w:t>
            </w:r>
            <w:r w:rsidRPr="00AF63FA">
              <w:rPr>
                <w:rFonts w:ascii="Arial" w:hAnsi="Arial" w:cs="Arial"/>
                <w:kern w:val="2"/>
                <w:szCs w:val="24"/>
              </w:rPr>
              <w:t xml:space="preserve">Other- please explain: </w:t>
            </w:r>
          </w:p>
        </w:tc>
      </w:tr>
      <w:tr w:rsidR="00EB06E9" w:rsidRPr="004F4CED" w14:paraId="27C7218E" w14:textId="77777777" w:rsidTr="003817A1">
        <w:tc>
          <w:tcPr>
            <w:tcW w:w="1620" w:type="dxa"/>
            <w:tcBorders>
              <w:top w:val="nil"/>
              <w:left w:val="single" w:sz="4" w:space="0" w:color="auto"/>
              <w:bottom w:val="nil"/>
              <w:right w:val="nil"/>
            </w:tcBorders>
          </w:tcPr>
          <w:p w14:paraId="0DD66AB6" w14:textId="77777777" w:rsidR="00EB06E9" w:rsidRPr="00AF63FA" w:rsidRDefault="00EB06E9" w:rsidP="00EB06E9">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75C87F43" w14:textId="77777777" w:rsidR="00EB06E9" w:rsidRPr="00AF63FA" w:rsidRDefault="00EB06E9" w:rsidP="00EB06E9">
            <w:pPr>
              <w:pStyle w:val="a3"/>
              <w:spacing w:line="288" w:lineRule="auto"/>
              <w:rPr>
                <w:rFonts w:ascii="Arial" w:hAnsi="Arial" w:cs="Arial"/>
                <w:szCs w:val="24"/>
              </w:rPr>
            </w:pPr>
            <w:r w:rsidRPr="00AF63FA">
              <w:rPr>
                <w:rFonts w:ascii="Arial" w:hAnsi="Arial" w:cs="Arial"/>
                <w:b/>
                <w:caps/>
                <w:szCs w:val="24"/>
              </w:rPr>
              <w:t>DO NOT READ THESE RESPONSES</w:t>
            </w:r>
          </w:p>
        </w:tc>
      </w:tr>
      <w:tr w:rsidR="00EB06E9" w:rsidRPr="004F4CED" w14:paraId="24CB00C4" w14:textId="77777777" w:rsidTr="003817A1">
        <w:tc>
          <w:tcPr>
            <w:tcW w:w="1620" w:type="dxa"/>
            <w:tcBorders>
              <w:top w:val="nil"/>
              <w:left w:val="single" w:sz="4" w:space="0" w:color="auto"/>
              <w:bottom w:val="nil"/>
              <w:right w:val="nil"/>
            </w:tcBorders>
          </w:tcPr>
          <w:p w14:paraId="1D5F13F0" w14:textId="77777777" w:rsidR="00EB06E9" w:rsidRPr="00AF63FA" w:rsidRDefault="00EB06E9" w:rsidP="00EB06E9">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638C9F60" w14:textId="77777777" w:rsidR="00EB06E9" w:rsidRPr="00AF63FA" w:rsidRDefault="00EB06E9" w:rsidP="00EB06E9">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EB06E9" w:rsidRPr="004F4CED" w14:paraId="2BEC9504" w14:textId="77777777" w:rsidTr="003817A1">
        <w:tc>
          <w:tcPr>
            <w:tcW w:w="1620" w:type="dxa"/>
            <w:tcBorders>
              <w:top w:val="nil"/>
              <w:left w:val="single" w:sz="4" w:space="0" w:color="auto"/>
              <w:bottom w:val="single" w:sz="4" w:space="0" w:color="auto"/>
              <w:right w:val="nil"/>
            </w:tcBorders>
          </w:tcPr>
          <w:p w14:paraId="1AE91F58" w14:textId="77777777" w:rsidR="00EB06E9" w:rsidRPr="00AF63FA" w:rsidRDefault="00EB06E9" w:rsidP="00EB06E9">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7C643906" w14:textId="77777777" w:rsidR="00EB06E9" w:rsidRPr="00AF63FA" w:rsidRDefault="00EB06E9" w:rsidP="00EB06E9">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3C7754" w:rsidRPr="004F4CED" w14:paraId="4F74B5BF" w14:textId="77777777" w:rsidTr="003817A1">
        <w:tc>
          <w:tcPr>
            <w:tcW w:w="1620" w:type="dxa"/>
            <w:tcBorders>
              <w:top w:val="single" w:sz="4" w:space="0" w:color="auto"/>
              <w:left w:val="single" w:sz="4" w:space="0" w:color="auto"/>
              <w:bottom w:val="nil"/>
              <w:right w:val="nil"/>
            </w:tcBorders>
          </w:tcPr>
          <w:p w14:paraId="2E1D7B6B" w14:textId="77777777" w:rsidR="003C7754" w:rsidRPr="00AF63FA" w:rsidRDefault="009164F0" w:rsidP="003C7754">
            <w:pPr>
              <w:pStyle w:val="a3"/>
              <w:spacing w:line="288" w:lineRule="auto"/>
              <w:rPr>
                <w:rFonts w:ascii="Arial" w:hAnsi="Arial" w:cs="Arial"/>
                <w:szCs w:val="24"/>
              </w:rPr>
            </w:pPr>
            <w:r w:rsidRPr="00AF63FA">
              <w:rPr>
                <w:rFonts w:ascii="Arial" w:hAnsi="Arial" w:cs="Arial"/>
                <w:szCs w:val="24"/>
              </w:rPr>
              <w:t>B</w:t>
            </w:r>
            <w:r w:rsidR="003C7754" w:rsidRPr="00AF63FA">
              <w:rPr>
                <w:rFonts w:ascii="Arial" w:hAnsi="Arial" w:cs="Arial"/>
                <w:szCs w:val="24"/>
              </w:rPr>
              <w:t>5.</w:t>
            </w:r>
          </w:p>
        </w:tc>
        <w:tc>
          <w:tcPr>
            <w:tcW w:w="7740" w:type="dxa"/>
            <w:tcBorders>
              <w:top w:val="single" w:sz="4" w:space="0" w:color="auto"/>
              <w:left w:val="nil"/>
              <w:bottom w:val="nil"/>
              <w:right w:val="single" w:sz="4" w:space="0" w:color="auto"/>
            </w:tcBorders>
          </w:tcPr>
          <w:p w14:paraId="792D070F" w14:textId="5732181F" w:rsidR="003C7754" w:rsidRPr="00AF63FA" w:rsidRDefault="003C7754" w:rsidP="003C7754">
            <w:pPr>
              <w:rPr>
                <w:rFonts w:ascii="Arial" w:hAnsi="Arial" w:cs="Arial"/>
                <w:sz w:val="24"/>
                <w:szCs w:val="24"/>
              </w:rPr>
            </w:pPr>
            <w:r w:rsidRPr="00AF63FA">
              <w:rPr>
                <w:rFonts w:ascii="Arial" w:hAnsi="Arial" w:cs="Arial"/>
                <w:sz w:val="24"/>
                <w:szCs w:val="24"/>
              </w:rPr>
              <w:t xml:space="preserve">If you indicated you </w:t>
            </w:r>
            <w:r w:rsidR="005E3AD7" w:rsidRPr="00AF63FA">
              <w:rPr>
                <w:rFonts w:ascii="Arial" w:hAnsi="Arial" w:cs="Arial"/>
                <w:sz w:val="24"/>
                <w:szCs w:val="24"/>
              </w:rPr>
              <w:t xml:space="preserve">normally </w:t>
            </w:r>
            <w:r w:rsidRPr="00AF63FA">
              <w:rPr>
                <w:rFonts w:ascii="Arial" w:hAnsi="Arial" w:cs="Arial"/>
                <w:sz w:val="24"/>
                <w:szCs w:val="24"/>
              </w:rPr>
              <w:t xml:space="preserve">use a Personal Vehicle for Question </w:t>
            </w:r>
            <w:r w:rsidR="00763E53" w:rsidRPr="00AF63FA">
              <w:rPr>
                <w:rFonts w:ascii="Arial" w:hAnsi="Arial" w:cs="Arial"/>
                <w:sz w:val="24"/>
                <w:szCs w:val="24"/>
              </w:rPr>
              <w:t>B4</w:t>
            </w:r>
            <w:r w:rsidRPr="00AF63FA">
              <w:rPr>
                <w:rFonts w:ascii="Arial" w:hAnsi="Arial" w:cs="Arial"/>
                <w:sz w:val="24"/>
                <w:szCs w:val="24"/>
              </w:rPr>
              <w:t xml:space="preserve">, what </w:t>
            </w:r>
            <w:r w:rsidR="0090431D" w:rsidRPr="00AF63FA">
              <w:rPr>
                <w:rFonts w:ascii="Arial" w:hAnsi="Arial" w:cs="Arial"/>
                <w:sz w:val="24"/>
                <w:szCs w:val="24"/>
              </w:rPr>
              <w:t>was</w:t>
            </w:r>
            <w:r w:rsidR="005E3AD7" w:rsidRPr="00AF63FA">
              <w:rPr>
                <w:rFonts w:ascii="Arial" w:hAnsi="Arial" w:cs="Arial"/>
                <w:sz w:val="24"/>
                <w:szCs w:val="24"/>
              </w:rPr>
              <w:t xml:space="preserve"> usually</w:t>
            </w:r>
            <w:r w:rsidR="0090431D" w:rsidRPr="00AF63FA">
              <w:rPr>
                <w:rFonts w:ascii="Arial" w:hAnsi="Arial" w:cs="Arial"/>
                <w:sz w:val="24"/>
                <w:szCs w:val="24"/>
              </w:rPr>
              <w:t xml:space="preserve"> the </w:t>
            </w:r>
            <w:r w:rsidR="007A0E74" w:rsidRPr="00AF63FA">
              <w:rPr>
                <w:rFonts w:ascii="Arial" w:hAnsi="Arial" w:cs="Arial"/>
                <w:sz w:val="24"/>
                <w:szCs w:val="24"/>
              </w:rPr>
              <w:t xml:space="preserve">total </w:t>
            </w:r>
            <w:r w:rsidR="0090431D" w:rsidRPr="00AF63FA">
              <w:rPr>
                <w:rFonts w:ascii="Arial" w:hAnsi="Arial" w:cs="Arial"/>
                <w:sz w:val="24"/>
                <w:szCs w:val="24"/>
              </w:rPr>
              <w:t>cost of fuel for your travel</w:t>
            </w:r>
            <w:r w:rsidR="007A0E74" w:rsidRPr="00AF63FA">
              <w:rPr>
                <w:rFonts w:ascii="Arial" w:hAnsi="Arial" w:cs="Arial"/>
                <w:sz w:val="24"/>
                <w:szCs w:val="24"/>
              </w:rPr>
              <w:t>, round-trip</w:t>
            </w:r>
            <w:r w:rsidR="0090431D" w:rsidRPr="00AF63FA">
              <w:rPr>
                <w:rFonts w:ascii="Arial" w:hAnsi="Arial" w:cs="Arial"/>
                <w:sz w:val="24"/>
                <w:szCs w:val="24"/>
              </w:rPr>
              <w:t>?</w:t>
            </w:r>
          </w:p>
        </w:tc>
      </w:tr>
      <w:tr w:rsidR="003C7754" w:rsidRPr="004F4CED" w14:paraId="6541404A" w14:textId="77777777" w:rsidTr="003817A1">
        <w:tc>
          <w:tcPr>
            <w:tcW w:w="1620" w:type="dxa"/>
            <w:tcBorders>
              <w:top w:val="nil"/>
              <w:left w:val="single" w:sz="4" w:space="0" w:color="auto"/>
              <w:bottom w:val="nil"/>
              <w:right w:val="nil"/>
            </w:tcBorders>
          </w:tcPr>
          <w:p w14:paraId="4B6D3E6C" w14:textId="77777777" w:rsidR="003C7754" w:rsidRPr="00AF63FA" w:rsidRDefault="003C7754" w:rsidP="003C7754">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39008D80" w14:textId="11F5E435" w:rsidR="003C7754" w:rsidRPr="00AF63FA" w:rsidRDefault="002D5D56" w:rsidP="003C7754">
            <w:pPr>
              <w:rPr>
                <w:rFonts w:ascii="Arial" w:hAnsi="Arial" w:cs="Arial"/>
                <w:sz w:val="24"/>
                <w:szCs w:val="24"/>
              </w:rPr>
            </w:pPr>
            <w:r>
              <w:rPr>
                <w:rFonts w:ascii="Arial" w:hAnsi="Arial" w:cs="Arial"/>
                <w:sz w:val="24"/>
                <w:szCs w:val="24"/>
              </w:rPr>
              <w:t>Amount in thousand Dong (1000 Dong)</w:t>
            </w:r>
            <w:r w:rsidR="003C7754" w:rsidRPr="00AF63FA">
              <w:rPr>
                <w:rFonts w:ascii="Arial" w:hAnsi="Arial" w:cs="Arial"/>
                <w:sz w:val="24"/>
                <w:szCs w:val="24"/>
              </w:rPr>
              <w:t>: ________</w:t>
            </w:r>
            <w:r w:rsidR="0090431D" w:rsidRPr="00AF63FA">
              <w:rPr>
                <w:rFonts w:ascii="Arial" w:hAnsi="Arial" w:cs="Arial"/>
                <w:sz w:val="24"/>
                <w:szCs w:val="24"/>
              </w:rPr>
              <w:t xml:space="preserve"> (Skip to Question B7)</w:t>
            </w:r>
          </w:p>
        </w:tc>
      </w:tr>
      <w:tr w:rsidR="003C7754" w:rsidRPr="004F4CED" w14:paraId="7BE66B5B" w14:textId="77777777" w:rsidTr="003817A1">
        <w:tc>
          <w:tcPr>
            <w:tcW w:w="1620" w:type="dxa"/>
            <w:tcBorders>
              <w:top w:val="nil"/>
              <w:left w:val="single" w:sz="4" w:space="0" w:color="auto"/>
              <w:bottom w:val="nil"/>
              <w:right w:val="nil"/>
            </w:tcBorders>
          </w:tcPr>
          <w:p w14:paraId="2D78E0B6" w14:textId="77777777" w:rsidR="003C7754" w:rsidRPr="00AF63FA" w:rsidRDefault="003C7754" w:rsidP="003C7754">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11516D9A" w14:textId="77777777" w:rsidR="003C7754" w:rsidRPr="00AF63FA" w:rsidRDefault="003C7754" w:rsidP="003C7754">
            <w:pPr>
              <w:pStyle w:val="a3"/>
              <w:spacing w:line="288" w:lineRule="auto"/>
              <w:rPr>
                <w:rFonts w:ascii="Arial" w:hAnsi="Arial" w:cs="Arial"/>
                <w:szCs w:val="24"/>
              </w:rPr>
            </w:pPr>
            <w:r w:rsidRPr="00AF63FA">
              <w:rPr>
                <w:rFonts w:ascii="Arial" w:hAnsi="Arial" w:cs="Arial"/>
                <w:b/>
                <w:caps/>
                <w:szCs w:val="24"/>
              </w:rPr>
              <w:t>DO NOT READ THESE RESPONSES</w:t>
            </w:r>
          </w:p>
        </w:tc>
      </w:tr>
      <w:tr w:rsidR="003C7754" w:rsidRPr="004F4CED" w14:paraId="278B3B51" w14:textId="77777777" w:rsidTr="003817A1">
        <w:tc>
          <w:tcPr>
            <w:tcW w:w="1620" w:type="dxa"/>
            <w:tcBorders>
              <w:top w:val="nil"/>
              <w:left w:val="single" w:sz="4" w:space="0" w:color="auto"/>
              <w:bottom w:val="nil"/>
              <w:right w:val="nil"/>
            </w:tcBorders>
          </w:tcPr>
          <w:p w14:paraId="51B18E06" w14:textId="77777777" w:rsidR="003C7754" w:rsidRPr="00AF63FA" w:rsidRDefault="003C7754" w:rsidP="003C7754">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23A261B6" w14:textId="77777777" w:rsidR="003C7754" w:rsidRPr="00AF63FA" w:rsidRDefault="003C7754" w:rsidP="003C7754">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3C7754" w:rsidRPr="004F4CED" w14:paraId="4D9BC958" w14:textId="77777777" w:rsidTr="003817A1">
        <w:tc>
          <w:tcPr>
            <w:tcW w:w="1620" w:type="dxa"/>
            <w:tcBorders>
              <w:top w:val="nil"/>
              <w:left w:val="single" w:sz="4" w:space="0" w:color="auto"/>
              <w:bottom w:val="single" w:sz="4" w:space="0" w:color="auto"/>
              <w:right w:val="nil"/>
            </w:tcBorders>
          </w:tcPr>
          <w:p w14:paraId="236F4EBF" w14:textId="77777777" w:rsidR="003C7754" w:rsidRPr="00AF63FA" w:rsidRDefault="003C7754" w:rsidP="003C7754">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002CB155" w14:textId="77777777" w:rsidR="003C7754" w:rsidRPr="00AF63FA" w:rsidRDefault="003C7754" w:rsidP="003C7754">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7F0D62" w:rsidRPr="004F4CED" w14:paraId="6E020E10" w14:textId="77777777" w:rsidTr="003817A1">
        <w:tc>
          <w:tcPr>
            <w:tcW w:w="1620" w:type="dxa"/>
            <w:tcBorders>
              <w:top w:val="single" w:sz="4" w:space="0" w:color="auto"/>
              <w:left w:val="single" w:sz="4" w:space="0" w:color="auto"/>
              <w:bottom w:val="nil"/>
              <w:right w:val="nil"/>
            </w:tcBorders>
          </w:tcPr>
          <w:p w14:paraId="6C88090A" w14:textId="77777777" w:rsidR="007F0D62" w:rsidRPr="00AF63FA" w:rsidRDefault="009164F0" w:rsidP="007F0D62">
            <w:pPr>
              <w:pStyle w:val="a3"/>
              <w:spacing w:line="288" w:lineRule="auto"/>
              <w:rPr>
                <w:rFonts w:ascii="Arial" w:hAnsi="Arial" w:cs="Arial"/>
                <w:szCs w:val="24"/>
              </w:rPr>
            </w:pPr>
            <w:r w:rsidRPr="00AF63FA">
              <w:rPr>
                <w:rFonts w:ascii="Arial" w:hAnsi="Arial" w:cs="Arial"/>
                <w:szCs w:val="24"/>
              </w:rPr>
              <w:t>B</w:t>
            </w:r>
            <w:r w:rsidR="007F0D62" w:rsidRPr="00AF63FA">
              <w:rPr>
                <w:rFonts w:ascii="Arial" w:hAnsi="Arial" w:cs="Arial"/>
                <w:szCs w:val="24"/>
              </w:rPr>
              <w:t>6.</w:t>
            </w:r>
          </w:p>
        </w:tc>
        <w:tc>
          <w:tcPr>
            <w:tcW w:w="7740" w:type="dxa"/>
            <w:tcBorders>
              <w:top w:val="single" w:sz="4" w:space="0" w:color="auto"/>
              <w:left w:val="nil"/>
              <w:bottom w:val="nil"/>
              <w:right w:val="single" w:sz="4" w:space="0" w:color="auto"/>
            </w:tcBorders>
          </w:tcPr>
          <w:p w14:paraId="39CFA537" w14:textId="21406F84" w:rsidR="007F0D62" w:rsidRPr="00AF63FA" w:rsidRDefault="0090431D" w:rsidP="007F0D62">
            <w:pPr>
              <w:rPr>
                <w:rFonts w:ascii="Arial" w:hAnsi="Arial" w:cs="Arial"/>
                <w:sz w:val="24"/>
                <w:szCs w:val="24"/>
              </w:rPr>
            </w:pPr>
            <w:r w:rsidRPr="00AF63FA">
              <w:rPr>
                <w:rFonts w:ascii="Arial" w:hAnsi="Arial" w:cs="Arial"/>
                <w:sz w:val="24"/>
                <w:szCs w:val="24"/>
              </w:rPr>
              <w:t>H</w:t>
            </w:r>
            <w:r w:rsidR="007F0D62" w:rsidRPr="00AF63FA">
              <w:rPr>
                <w:rFonts w:ascii="Arial" w:hAnsi="Arial" w:cs="Arial"/>
                <w:sz w:val="24"/>
                <w:szCs w:val="24"/>
              </w:rPr>
              <w:t>ow much do</w:t>
            </w:r>
            <w:r w:rsidRPr="00AF63FA">
              <w:rPr>
                <w:rFonts w:ascii="Arial" w:hAnsi="Arial" w:cs="Arial"/>
                <w:sz w:val="24"/>
                <w:szCs w:val="24"/>
              </w:rPr>
              <w:t xml:space="preserve">es round-trip </w:t>
            </w:r>
            <w:r w:rsidR="00816120">
              <w:rPr>
                <w:rFonts w:ascii="Arial" w:hAnsi="Arial" w:cs="Arial"/>
                <w:sz w:val="24"/>
                <w:szCs w:val="24"/>
              </w:rPr>
              <w:t xml:space="preserve">ticket </w:t>
            </w:r>
            <w:r w:rsidRPr="00AF63FA">
              <w:rPr>
                <w:rFonts w:ascii="Arial" w:hAnsi="Arial" w:cs="Arial"/>
                <w:sz w:val="24"/>
                <w:szCs w:val="24"/>
              </w:rPr>
              <w:t xml:space="preserve">to </w:t>
            </w:r>
            <w:r w:rsidR="00CB2D8E" w:rsidRPr="00AF63FA">
              <w:rPr>
                <w:rFonts w:ascii="Arial" w:hAnsi="Arial" w:cs="Arial"/>
                <w:sz w:val="24"/>
                <w:szCs w:val="24"/>
              </w:rPr>
              <w:t>the</w:t>
            </w:r>
            <w:r w:rsidRPr="00AF63FA">
              <w:rPr>
                <w:rFonts w:ascii="Arial" w:hAnsi="Arial" w:cs="Arial"/>
                <w:sz w:val="24"/>
                <w:szCs w:val="24"/>
              </w:rPr>
              <w:t xml:space="preserve"> clinic</w:t>
            </w:r>
            <w:r w:rsidR="00CB2D8E" w:rsidRPr="00AF63FA">
              <w:rPr>
                <w:rFonts w:ascii="Arial" w:hAnsi="Arial" w:cs="Arial"/>
                <w:sz w:val="24"/>
                <w:szCs w:val="24"/>
              </w:rPr>
              <w:t xml:space="preserve"> for HIV care</w:t>
            </w:r>
            <w:r w:rsidR="007F0D62" w:rsidRPr="00AF63FA">
              <w:rPr>
                <w:rFonts w:ascii="Arial" w:hAnsi="Arial" w:cs="Arial"/>
                <w:sz w:val="24"/>
                <w:szCs w:val="24"/>
              </w:rPr>
              <w:t xml:space="preserve"> </w:t>
            </w:r>
            <w:r w:rsidR="009A1230" w:rsidRPr="00AF63FA">
              <w:rPr>
                <w:rFonts w:ascii="Arial" w:hAnsi="Arial" w:cs="Arial"/>
                <w:sz w:val="24"/>
                <w:szCs w:val="24"/>
              </w:rPr>
              <w:t xml:space="preserve">usually </w:t>
            </w:r>
            <w:r w:rsidR="007F0D62" w:rsidRPr="00AF63FA">
              <w:rPr>
                <w:rFonts w:ascii="Arial" w:hAnsi="Arial" w:cs="Arial"/>
                <w:sz w:val="24"/>
                <w:szCs w:val="24"/>
              </w:rPr>
              <w:t xml:space="preserve">cost you? </w:t>
            </w:r>
          </w:p>
        </w:tc>
      </w:tr>
      <w:tr w:rsidR="007F0D62" w:rsidRPr="004F4CED" w14:paraId="170F65E6" w14:textId="77777777" w:rsidTr="003817A1">
        <w:tc>
          <w:tcPr>
            <w:tcW w:w="1620" w:type="dxa"/>
            <w:tcBorders>
              <w:top w:val="nil"/>
              <w:left w:val="single" w:sz="4" w:space="0" w:color="auto"/>
              <w:bottom w:val="nil"/>
              <w:right w:val="nil"/>
            </w:tcBorders>
          </w:tcPr>
          <w:p w14:paraId="5FE268E8" w14:textId="77777777" w:rsidR="007F0D62" w:rsidRPr="00AF63FA" w:rsidRDefault="007F0D62" w:rsidP="007F0D62">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0BDF781B" w14:textId="4002DF83" w:rsidR="007F0D62" w:rsidRPr="00AF63FA" w:rsidRDefault="002D5D56" w:rsidP="007F0D62">
            <w:pPr>
              <w:rPr>
                <w:rFonts w:ascii="Arial" w:hAnsi="Arial" w:cs="Arial"/>
                <w:sz w:val="24"/>
                <w:szCs w:val="24"/>
              </w:rPr>
            </w:pPr>
            <w:r>
              <w:rPr>
                <w:rFonts w:ascii="Arial" w:hAnsi="Arial" w:cs="Arial"/>
                <w:sz w:val="24"/>
                <w:szCs w:val="24"/>
              </w:rPr>
              <w:t>Amount in thousand Dong (1000 Dong)</w:t>
            </w:r>
            <w:r w:rsidR="007F0D62" w:rsidRPr="00AF63FA">
              <w:rPr>
                <w:rFonts w:ascii="Arial" w:hAnsi="Arial" w:cs="Arial"/>
                <w:sz w:val="24"/>
                <w:szCs w:val="24"/>
              </w:rPr>
              <w:t xml:space="preserve">: </w:t>
            </w:r>
            <w:r w:rsidR="0090431D" w:rsidRPr="00AF63FA">
              <w:rPr>
                <w:rFonts w:ascii="Arial" w:hAnsi="Arial" w:cs="Arial"/>
                <w:sz w:val="24"/>
                <w:szCs w:val="24"/>
              </w:rPr>
              <w:t xml:space="preserve"> </w:t>
            </w:r>
            <w:r w:rsidR="0090431D" w:rsidRPr="00AF63FA">
              <w:rPr>
                <w:rFonts w:ascii="Arial" w:hAnsi="Arial" w:cs="Arial"/>
                <w:sz w:val="24"/>
                <w:szCs w:val="24"/>
              </w:rPr>
              <w:softHyphen/>
            </w:r>
            <w:r w:rsidR="0090431D" w:rsidRPr="00AF63FA">
              <w:rPr>
                <w:rFonts w:ascii="Arial" w:hAnsi="Arial" w:cs="Arial"/>
                <w:sz w:val="24"/>
                <w:szCs w:val="24"/>
              </w:rPr>
              <w:softHyphen/>
            </w:r>
            <w:r w:rsidR="0090431D" w:rsidRPr="00AF63FA">
              <w:rPr>
                <w:rFonts w:ascii="Arial" w:hAnsi="Arial" w:cs="Arial"/>
                <w:sz w:val="24"/>
                <w:szCs w:val="24"/>
              </w:rPr>
              <w:softHyphen/>
            </w:r>
            <w:r w:rsidR="0090431D" w:rsidRPr="00AF63FA">
              <w:rPr>
                <w:rFonts w:ascii="Arial" w:hAnsi="Arial" w:cs="Arial"/>
                <w:sz w:val="24"/>
                <w:szCs w:val="24"/>
              </w:rPr>
              <w:softHyphen/>
              <w:t>__________</w:t>
            </w:r>
          </w:p>
        </w:tc>
      </w:tr>
      <w:tr w:rsidR="007F0D62" w:rsidRPr="004F4CED" w14:paraId="25F70F91" w14:textId="77777777" w:rsidTr="003817A1">
        <w:tc>
          <w:tcPr>
            <w:tcW w:w="1620" w:type="dxa"/>
            <w:tcBorders>
              <w:top w:val="nil"/>
              <w:left w:val="single" w:sz="4" w:space="0" w:color="auto"/>
              <w:bottom w:val="nil"/>
              <w:right w:val="nil"/>
            </w:tcBorders>
          </w:tcPr>
          <w:p w14:paraId="44C4E3F9" w14:textId="77777777" w:rsidR="007F0D62" w:rsidRPr="00AF63FA" w:rsidRDefault="007F0D62" w:rsidP="007F0D62">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506AA2DE" w14:textId="77777777" w:rsidR="007F0D62" w:rsidRPr="00AF63FA" w:rsidRDefault="007F0D62" w:rsidP="007F0D62">
            <w:pPr>
              <w:pStyle w:val="a3"/>
              <w:spacing w:line="288" w:lineRule="auto"/>
              <w:rPr>
                <w:rFonts w:ascii="Arial" w:hAnsi="Arial" w:cs="Arial"/>
                <w:szCs w:val="24"/>
              </w:rPr>
            </w:pPr>
            <w:r w:rsidRPr="00AF63FA">
              <w:rPr>
                <w:rFonts w:ascii="Arial" w:hAnsi="Arial" w:cs="Arial"/>
                <w:b/>
                <w:caps/>
                <w:szCs w:val="24"/>
              </w:rPr>
              <w:t>DO NOT READ THESE RESPONSES</w:t>
            </w:r>
          </w:p>
        </w:tc>
      </w:tr>
      <w:tr w:rsidR="007F0D62" w:rsidRPr="004F4CED" w14:paraId="28F93C7F" w14:textId="77777777" w:rsidTr="003817A1">
        <w:tc>
          <w:tcPr>
            <w:tcW w:w="1620" w:type="dxa"/>
            <w:tcBorders>
              <w:top w:val="nil"/>
              <w:left w:val="single" w:sz="4" w:space="0" w:color="auto"/>
              <w:bottom w:val="nil"/>
              <w:right w:val="nil"/>
            </w:tcBorders>
          </w:tcPr>
          <w:p w14:paraId="121CFD41"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7D2C5657"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7F0D62" w:rsidRPr="004F4CED" w14:paraId="54BF0C2D" w14:textId="77777777" w:rsidTr="003817A1">
        <w:tc>
          <w:tcPr>
            <w:tcW w:w="1620" w:type="dxa"/>
            <w:tcBorders>
              <w:top w:val="nil"/>
              <w:left w:val="single" w:sz="4" w:space="0" w:color="auto"/>
              <w:bottom w:val="nil"/>
              <w:right w:val="nil"/>
            </w:tcBorders>
          </w:tcPr>
          <w:p w14:paraId="7C929565"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1E7A4BEA"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7F0D62" w:rsidRPr="004F4CED" w14:paraId="5CCED566" w14:textId="77777777" w:rsidTr="003817A1">
        <w:tc>
          <w:tcPr>
            <w:tcW w:w="1620" w:type="dxa"/>
            <w:tcBorders>
              <w:top w:val="single" w:sz="4" w:space="0" w:color="auto"/>
              <w:left w:val="single" w:sz="4" w:space="0" w:color="auto"/>
              <w:bottom w:val="nil"/>
              <w:right w:val="nil"/>
            </w:tcBorders>
          </w:tcPr>
          <w:p w14:paraId="790EA1BC" w14:textId="77777777" w:rsidR="007F0D62" w:rsidRPr="00AF63FA" w:rsidRDefault="009164F0" w:rsidP="007F0D62">
            <w:pPr>
              <w:pStyle w:val="a3"/>
              <w:spacing w:line="288" w:lineRule="auto"/>
              <w:rPr>
                <w:rFonts w:ascii="Arial" w:hAnsi="Arial" w:cs="Arial"/>
                <w:szCs w:val="24"/>
              </w:rPr>
            </w:pPr>
            <w:r w:rsidRPr="00AF63FA">
              <w:rPr>
                <w:rFonts w:ascii="Arial" w:hAnsi="Arial" w:cs="Arial"/>
                <w:szCs w:val="24"/>
              </w:rPr>
              <w:t>B</w:t>
            </w:r>
            <w:r w:rsidR="007F0D62" w:rsidRPr="00AF63FA">
              <w:rPr>
                <w:rFonts w:ascii="Arial" w:hAnsi="Arial" w:cs="Arial"/>
                <w:szCs w:val="24"/>
              </w:rPr>
              <w:t>7.</w:t>
            </w:r>
          </w:p>
        </w:tc>
        <w:tc>
          <w:tcPr>
            <w:tcW w:w="7740" w:type="dxa"/>
            <w:tcBorders>
              <w:top w:val="single" w:sz="4" w:space="0" w:color="auto"/>
              <w:left w:val="nil"/>
              <w:bottom w:val="nil"/>
              <w:right w:val="single" w:sz="4" w:space="0" w:color="auto"/>
            </w:tcBorders>
          </w:tcPr>
          <w:p w14:paraId="415F8FF3" w14:textId="2ED44CDC" w:rsidR="007F0D62" w:rsidRPr="00AF63FA" w:rsidRDefault="007F0D62" w:rsidP="007F0D62">
            <w:pPr>
              <w:rPr>
                <w:rFonts w:ascii="Arial" w:hAnsi="Arial" w:cs="Arial"/>
                <w:sz w:val="24"/>
                <w:szCs w:val="24"/>
              </w:rPr>
            </w:pPr>
            <w:r w:rsidRPr="00AF63FA">
              <w:rPr>
                <w:rFonts w:ascii="Arial" w:hAnsi="Arial" w:cs="Arial"/>
                <w:sz w:val="24"/>
                <w:szCs w:val="24"/>
              </w:rPr>
              <w:t>To attend a clinic visit</w:t>
            </w:r>
            <w:r w:rsidR="00CB2D8E" w:rsidRPr="00AF63FA">
              <w:rPr>
                <w:rFonts w:ascii="Arial" w:hAnsi="Arial" w:cs="Arial"/>
                <w:sz w:val="24"/>
                <w:szCs w:val="24"/>
              </w:rPr>
              <w:t xml:space="preserve"> for HIV care</w:t>
            </w:r>
            <w:r w:rsidRPr="00AF63FA">
              <w:rPr>
                <w:rFonts w:ascii="Arial" w:hAnsi="Arial" w:cs="Arial"/>
                <w:sz w:val="24"/>
                <w:szCs w:val="24"/>
              </w:rPr>
              <w:t>, do you</w:t>
            </w:r>
            <w:r w:rsidR="007A0E74" w:rsidRPr="00AF63FA">
              <w:rPr>
                <w:rFonts w:ascii="Arial" w:hAnsi="Arial" w:cs="Arial"/>
                <w:sz w:val="24"/>
                <w:szCs w:val="24"/>
              </w:rPr>
              <w:t xml:space="preserve"> normally</w:t>
            </w:r>
            <w:r w:rsidRPr="00AF63FA">
              <w:rPr>
                <w:rFonts w:ascii="Arial" w:hAnsi="Arial" w:cs="Arial"/>
                <w:sz w:val="24"/>
                <w:szCs w:val="24"/>
              </w:rPr>
              <w:t xml:space="preserve"> need </w:t>
            </w:r>
            <w:r w:rsidR="007A0E74" w:rsidRPr="00AF63FA">
              <w:rPr>
                <w:rFonts w:ascii="Arial" w:hAnsi="Arial" w:cs="Arial"/>
                <w:sz w:val="24"/>
                <w:szCs w:val="24"/>
              </w:rPr>
              <w:t xml:space="preserve">to </w:t>
            </w:r>
            <w:r w:rsidRPr="00AF63FA">
              <w:rPr>
                <w:rFonts w:ascii="Arial" w:hAnsi="Arial" w:cs="Arial"/>
                <w:sz w:val="24"/>
                <w:szCs w:val="24"/>
              </w:rPr>
              <w:t xml:space="preserve">enlist child care? If so, how much does it </w:t>
            </w:r>
            <w:r w:rsidR="007A0E74" w:rsidRPr="00AF63FA">
              <w:rPr>
                <w:rFonts w:ascii="Arial" w:hAnsi="Arial" w:cs="Arial"/>
                <w:sz w:val="24"/>
                <w:szCs w:val="24"/>
              </w:rPr>
              <w:t xml:space="preserve">usually </w:t>
            </w:r>
            <w:r w:rsidRPr="00AF63FA">
              <w:rPr>
                <w:rFonts w:ascii="Arial" w:hAnsi="Arial" w:cs="Arial"/>
                <w:sz w:val="24"/>
                <w:szCs w:val="24"/>
              </w:rPr>
              <w:t>cost you? (include option for non-monetary payment/family member providing childcare</w:t>
            </w:r>
            <w:r w:rsidR="00C5685C">
              <w:rPr>
                <w:rFonts w:ascii="Arial" w:hAnsi="Arial" w:cs="Arial"/>
                <w:sz w:val="24"/>
                <w:szCs w:val="24"/>
              </w:rPr>
              <w:t xml:space="preserve"> – </w:t>
            </w:r>
            <w:r w:rsidR="00361C10">
              <w:rPr>
                <w:rFonts w:ascii="Arial" w:hAnsi="Arial" w:cs="Arial"/>
                <w:sz w:val="24"/>
                <w:szCs w:val="24"/>
              </w:rPr>
              <w:t>eg.</w:t>
            </w:r>
            <w:r w:rsidR="00C5685C">
              <w:rPr>
                <w:rFonts w:ascii="Arial" w:hAnsi="Arial" w:cs="Arial"/>
                <w:sz w:val="24"/>
                <w:szCs w:val="24"/>
              </w:rPr>
              <w:t xml:space="preserve"> gifts for family members</w:t>
            </w:r>
            <w:r w:rsidRPr="00AF63FA">
              <w:rPr>
                <w:rFonts w:ascii="Arial" w:hAnsi="Arial" w:cs="Arial"/>
                <w:sz w:val="24"/>
                <w:szCs w:val="24"/>
              </w:rPr>
              <w:t>)</w:t>
            </w:r>
          </w:p>
          <w:p w14:paraId="0A22316D" w14:textId="77777777" w:rsidR="007F0D62" w:rsidRPr="00AF63FA" w:rsidRDefault="007F0D62" w:rsidP="007F0D62">
            <w:pPr>
              <w:rPr>
                <w:rFonts w:ascii="Arial" w:hAnsi="Arial" w:cs="Arial"/>
                <w:sz w:val="24"/>
                <w:szCs w:val="24"/>
              </w:rPr>
            </w:pPr>
          </w:p>
        </w:tc>
      </w:tr>
      <w:tr w:rsidR="007F0D62" w:rsidRPr="004F4CED" w14:paraId="75707025" w14:textId="77777777" w:rsidTr="003817A1">
        <w:tc>
          <w:tcPr>
            <w:tcW w:w="1620" w:type="dxa"/>
            <w:tcBorders>
              <w:top w:val="nil"/>
              <w:left w:val="single" w:sz="4" w:space="0" w:color="auto"/>
              <w:bottom w:val="nil"/>
              <w:right w:val="nil"/>
            </w:tcBorders>
          </w:tcPr>
          <w:p w14:paraId="05DD89BE" w14:textId="77777777" w:rsidR="007F0D62" w:rsidRPr="00AF63FA" w:rsidRDefault="007F0D62" w:rsidP="007F0D62">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1EF9EFC7" w14:textId="49458625"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Yes. How Much? </w:t>
            </w:r>
            <w:r w:rsidR="002D5D56">
              <w:rPr>
                <w:rFonts w:ascii="Arial" w:hAnsi="Arial" w:cs="Arial"/>
                <w:kern w:val="2"/>
                <w:szCs w:val="24"/>
              </w:rPr>
              <w:t>Amount in thousand Dong (1000 Dong)</w:t>
            </w:r>
            <w:r w:rsidRPr="00AF63FA">
              <w:rPr>
                <w:rFonts w:ascii="Arial" w:hAnsi="Arial" w:cs="Arial"/>
                <w:kern w:val="2"/>
                <w:szCs w:val="24"/>
              </w:rPr>
              <w:t>: _________</w:t>
            </w:r>
          </w:p>
        </w:tc>
      </w:tr>
      <w:tr w:rsidR="007F0D62" w:rsidRPr="004F4CED" w14:paraId="521F5E87" w14:textId="77777777" w:rsidTr="003817A1">
        <w:tc>
          <w:tcPr>
            <w:tcW w:w="1620" w:type="dxa"/>
            <w:tcBorders>
              <w:top w:val="nil"/>
              <w:left w:val="single" w:sz="4" w:space="0" w:color="auto"/>
              <w:bottom w:val="nil"/>
              <w:right w:val="nil"/>
            </w:tcBorders>
          </w:tcPr>
          <w:p w14:paraId="758B26E3"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765FBE95" w14:textId="77777777" w:rsidR="007F0D62" w:rsidRPr="00AF63FA" w:rsidRDefault="007F0D62" w:rsidP="007F0D62">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No </w:t>
            </w:r>
          </w:p>
        </w:tc>
      </w:tr>
      <w:tr w:rsidR="007F0D62" w:rsidRPr="004F4CED" w14:paraId="06635C82" w14:textId="77777777" w:rsidTr="003817A1">
        <w:tc>
          <w:tcPr>
            <w:tcW w:w="1620" w:type="dxa"/>
            <w:tcBorders>
              <w:top w:val="nil"/>
              <w:left w:val="single" w:sz="4" w:space="0" w:color="auto"/>
              <w:bottom w:val="nil"/>
              <w:right w:val="nil"/>
            </w:tcBorders>
          </w:tcPr>
          <w:p w14:paraId="187A3963" w14:textId="77777777" w:rsidR="007F0D62" w:rsidRPr="00AF63FA" w:rsidRDefault="007F0D62" w:rsidP="007F0D62">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23F8445D" w14:textId="77777777" w:rsidR="007F0D62" w:rsidRPr="00AF63FA" w:rsidRDefault="007F0D62" w:rsidP="007F0D62">
            <w:pPr>
              <w:pStyle w:val="a3"/>
              <w:spacing w:line="288" w:lineRule="auto"/>
              <w:rPr>
                <w:rFonts w:ascii="Arial" w:hAnsi="Arial" w:cs="Arial"/>
                <w:szCs w:val="24"/>
              </w:rPr>
            </w:pPr>
            <w:r w:rsidRPr="00AF63FA">
              <w:rPr>
                <w:rFonts w:ascii="Arial" w:hAnsi="Arial" w:cs="Arial"/>
                <w:b/>
                <w:caps/>
                <w:szCs w:val="24"/>
              </w:rPr>
              <w:t>DO NOT READ THESE RESPONSES</w:t>
            </w:r>
          </w:p>
        </w:tc>
      </w:tr>
      <w:tr w:rsidR="007F0D62" w:rsidRPr="004F4CED" w14:paraId="0961361B" w14:textId="77777777" w:rsidTr="003817A1">
        <w:tc>
          <w:tcPr>
            <w:tcW w:w="1620" w:type="dxa"/>
            <w:tcBorders>
              <w:top w:val="nil"/>
              <w:left w:val="single" w:sz="4" w:space="0" w:color="auto"/>
              <w:bottom w:val="nil"/>
              <w:right w:val="nil"/>
            </w:tcBorders>
          </w:tcPr>
          <w:p w14:paraId="2CE0ADF6"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427E7BD3"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7F0D62" w:rsidRPr="004F4CED" w14:paraId="63E88899" w14:textId="77777777" w:rsidTr="003817A1">
        <w:tc>
          <w:tcPr>
            <w:tcW w:w="1620" w:type="dxa"/>
            <w:tcBorders>
              <w:top w:val="nil"/>
              <w:left w:val="single" w:sz="4" w:space="0" w:color="auto"/>
              <w:bottom w:val="single" w:sz="4" w:space="0" w:color="auto"/>
              <w:right w:val="nil"/>
            </w:tcBorders>
          </w:tcPr>
          <w:p w14:paraId="71656539"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59E93D7B"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7F0D62" w:rsidRPr="004F4CED" w14:paraId="33AAA1BF" w14:textId="77777777" w:rsidTr="00310EBC">
        <w:tblPrEx>
          <w:tblW w:w="9360" w:type="dxa"/>
          <w:tblInd w:w="-5" w:type="dxa"/>
          <w:tblLayout w:type="fixed"/>
          <w:tblPrExChange w:id="350" w:author="Bartels, Sophia Marie" w:date="2022-10-18T19:42:00Z">
            <w:tblPrEx>
              <w:tblW w:w="9360" w:type="dxa"/>
              <w:tblInd w:w="-5" w:type="dxa"/>
              <w:tblLayout w:type="fixed"/>
            </w:tblPrEx>
          </w:tblPrExChange>
        </w:tblPrEx>
        <w:trPr>
          <w:trHeight w:hRule="exact" w:val="1153"/>
          <w:trPrChange w:id="351" w:author="Bartels, Sophia Marie" w:date="2022-10-18T19:42:00Z">
            <w:trPr>
              <w:gridBefore w:val="1"/>
            </w:trPr>
          </w:trPrChange>
        </w:trPr>
        <w:tc>
          <w:tcPr>
            <w:tcW w:w="1620" w:type="dxa"/>
            <w:tcBorders>
              <w:top w:val="single" w:sz="4" w:space="0" w:color="auto"/>
              <w:left w:val="single" w:sz="4" w:space="0" w:color="auto"/>
              <w:bottom w:val="nil"/>
              <w:right w:val="nil"/>
            </w:tcBorders>
            <w:tcPrChange w:id="352" w:author="Bartels, Sophia Marie" w:date="2022-10-18T19:42:00Z">
              <w:tcPr>
                <w:tcW w:w="1620" w:type="dxa"/>
                <w:gridSpan w:val="2"/>
                <w:tcBorders>
                  <w:top w:val="single" w:sz="4" w:space="0" w:color="auto"/>
                  <w:left w:val="single" w:sz="4" w:space="0" w:color="auto"/>
                  <w:bottom w:val="nil"/>
                  <w:right w:val="nil"/>
                </w:tcBorders>
              </w:tcPr>
            </w:tcPrChange>
          </w:tcPr>
          <w:p w14:paraId="6ACD4B84" w14:textId="432C5300" w:rsidR="007F0D62" w:rsidRPr="00AF63FA" w:rsidRDefault="009164F0" w:rsidP="007F0D62">
            <w:pPr>
              <w:pStyle w:val="a3"/>
              <w:spacing w:line="288" w:lineRule="auto"/>
              <w:rPr>
                <w:rFonts w:ascii="Arial" w:hAnsi="Arial" w:cs="Arial"/>
                <w:szCs w:val="24"/>
              </w:rPr>
            </w:pPr>
            <w:r w:rsidRPr="00AF63FA">
              <w:rPr>
                <w:rFonts w:ascii="Arial" w:hAnsi="Arial" w:cs="Arial"/>
                <w:szCs w:val="24"/>
              </w:rPr>
              <w:t>B</w:t>
            </w:r>
            <w:r w:rsidR="00905B9B" w:rsidRPr="00AF63FA">
              <w:rPr>
                <w:rFonts w:ascii="Arial" w:hAnsi="Arial" w:cs="Arial"/>
                <w:szCs w:val="24"/>
              </w:rPr>
              <w:t>8</w:t>
            </w:r>
            <w:r w:rsidR="007F0D62" w:rsidRPr="00AF63FA">
              <w:rPr>
                <w:rFonts w:ascii="Arial" w:hAnsi="Arial" w:cs="Arial"/>
                <w:szCs w:val="24"/>
              </w:rPr>
              <w:t>.</w:t>
            </w:r>
          </w:p>
        </w:tc>
        <w:tc>
          <w:tcPr>
            <w:tcW w:w="7740" w:type="dxa"/>
            <w:tcBorders>
              <w:top w:val="single" w:sz="4" w:space="0" w:color="auto"/>
              <w:left w:val="nil"/>
              <w:bottom w:val="nil"/>
              <w:right w:val="single" w:sz="4" w:space="0" w:color="auto"/>
            </w:tcBorders>
            <w:tcPrChange w:id="353" w:author="Bartels, Sophia Marie" w:date="2022-10-18T19:42:00Z">
              <w:tcPr>
                <w:tcW w:w="7740" w:type="dxa"/>
                <w:gridSpan w:val="2"/>
                <w:tcBorders>
                  <w:top w:val="single" w:sz="4" w:space="0" w:color="auto"/>
                  <w:left w:val="nil"/>
                  <w:bottom w:val="nil"/>
                  <w:right w:val="single" w:sz="4" w:space="0" w:color="auto"/>
                </w:tcBorders>
              </w:tcPr>
            </w:tcPrChange>
          </w:tcPr>
          <w:p w14:paraId="60D70368" w14:textId="798A8CF5" w:rsidR="007F0D62" w:rsidRPr="00AF63FA" w:rsidRDefault="007F0D62" w:rsidP="007F0D62">
            <w:pPr>
              <w:rPr>
                <w:rFonts w:ascii="Arial" w:hAnsi="Arial" w:cs="Arial"/>
                <w:sz w:val="24"/>
                <w:szCs w:val="24"/>
              </w:rPr>
            </w:pPr>
            <w:r w:rsidRPr="00AF63FA">
              <w:rPr>
                <w:rFonts w:ascii="Arial" w:hAnsi="Arial" w:cs="Arial"/>
                <w:sz w:val="24"/>
                <w:szCs w:val="24"/>
              </w:rPr>
              <w:t>To attend an</w:t>
            </w:r>
            <w:r w:rsidR="009164F0" w:rsidRPr="00AF63FA">
              <w:rPr>
                <w:rFonts w:ascii="Arial" w:hAnsi="Arial" w:cs="Arial"/>
                <w:sz w:val="24"/>
                <w:szCs w:val="24"/>
              </w:rPr>
              <w:t xml:space="preserve"> ART</w:t>
            </w:r>
            <w:r w:rsidRPr="00AF63FA">
              <w:rPr>
                <w:rFonts w:ascii="Arial" w:hAnsi="Arial" w:cs="Arial"/>
                <w:sz w:val="24"/>
                <w:szCs w:val="24"/>
              </w:rPr>
              <w:t xml:space="preserve"> clinic visit, do you</w:t>
            </w:r>
            <w:r w:rsidR="007A0E74" w:rsidRPr="00AF63FA">
              <w:rPr>
                <w:rFonts w:ascii="Arial" w:hAnsi="Arial" w:cs="Arial"/>
                <w:sz w:val="24"/>
                <w:szCs w:val="24"/>
              </w:rPr>
              <w:t xml:space="preserve"> normally</w:t>
            </w:r>
            <w:r w:rsidRPr="00AF63FA">
              <w:rPr>
                <w:rFonts w:ascii="Arial" w:hAnsi="Arial" w:cs="Arial"/>
                <w:sz w:val="24"/>
                <w:szCs w:val="24"/>
              </w:rPr>
              <w:t xml:space="preserve"> need to spend any money on </w:t>
            </w:r>
            <w:r w:rsidRPr="00F02BB9">
              <w:rPr>
                <w:rFonts w:ascii="Arial" w:hAnsi="Arial" w:cs="Arial"/>
                <w:b/>
                <w:sz w:val="24"/>
                <w:szCs w:val="24"/>
                <w:u w:val="single"/>
              </w:rPr>
              <w:t>food</w:t>
            </w:r>
            <w:r w:rsidRPr="00AF63FA">
              <w:rPr>
                <w:rFonts w:ascii="Arial" w:hAnsi="Arial" w:cs="Arial"/>
                <w:sz w:val="24"/>
                <w:szCs w:val="24"/>
              </w:rPr>
              <w:t xml:space="preserve"> that you would not otherwise? This may include food for yourself during travel to/from and while at the clinic, as well as food provided to your family while you are away? </w:t>
            </w:r>
          </w:p>
        </w:tc>
      </w:tr>
      <w:tr w:rsidR="007F0D62" w:rsidRPr="004F4CED" w14:paraId="24A47E1C" w14:textId="77777777" w:rsidTr="003817A1">
        <w:tc>
          <w:tcPr>
            <w:tcW w:w="1620" w:type="dxa"/>
            <w:tcBorders>
              <w:top w:val="nil"/>
              <w:left w:val="single" w:sz="4" w:space="0" w:color="auto"/>
              <w:bottom w:val="nil"/>
              <w:right w:val="nil"/>
            </w:tcBorders>
          </w:tcPr>
          <w:p w14:paraId="340BE49E" w14:textId="77777777" w:rsidR="007F0D62" w:rsidRPr="00AF63FA" w:rsidRDefault="007F0D62" w:rsidP="007F0D62">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474E5F22" w14:textId="0B382651"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Yes. How Much? </w:t>
            </w:r>
            <w:r w:rsidR="002D5D56">
              <w:rPr>
                <w:rFonts w:ascii="Arial" w:hAnsi="Arial" w:cs="Arial"/>
                <w:kern w:val="2"/>
                <w:szCs w:val="24"/>
              </w:rPr>
              <w:t>Amount in thousand Dong (1000 Dong)</w:t>
            </w:r>
            <w:r w:rsidRPr="00AF63FA">
              <w:rPr>
                <w:rFonts w:ascii="Arial" w:hAnsi="Arial" w:cs="Arial"/>
                <w:kern w:val="2"/>
                <w:szCs w:val="24"/>
              </w:rPr>
              <w:t>: _________</w:t>
            </w:r>
          </w:p>
        </w:tc>
      </w:tr>
      <w:tr w:rsidR="007F0D62" w:rsidRPr="004F4CED" w14:paraId="74CE15AF" w14:textId="77777777" w:rsidTr="003817A1">
        <w:tc>
          <w:tcPr>
            <w:tcW w:w="1620" w:type="dxa"/>
            <w:tcBorders>
              <w:top w:val="nil"/>
              <w:left w:val="single" w:sz="4" w:space="0" w:color="auto"/>
              <w:bottom w:val="nil"/>
              <w:right w:val="nil"/>
            </w:tcBorders>
          </w:tcPr>
          <w:p w14:paraId="5586BB15"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2CC3F656" w14:textId="77777777" w:rsidR="007F0D62" w:rsidRPr="00AF63FA" w:rsidRDefault="007F0D62" w:rsidP="007F0D62">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No </w:t>
            </w:r>
          </w:p>
        </w:tc>
      </w:tr>
      <w:tr w:rsidR="007F0D62" w:rsidRPr="004F4CED" w14:paraId="043A5C28" w14:textId="77777777" w:rsidTr="003817A1">
        <w:tc>
          <w:tcPr>
            <w:tcW w:w="1620" w:type="dxa"/>
            <w:tcBorders>
              <w:top w:val="nil"/>
              <w:left w:val="single" w:sz="4" w:space="0" w:color="auto"/>
              <w:bottom w:val="nil"/>
              <w:right w:val="nil"/>
            </w:tcBorders>
          </w:tcPr>
          <w:p w14:paraId="2122CF9D" w14:textId="77777777" w:rsidR="007F0D62" w:rsidRPr="00AF63FA" w:rsidRDefault="007F0D62" w:rsidP="007F0D62">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4F838962" w14:textId="77777777" w:rsidR="007F0D62" w:rsidRPr="00AF63FA" w:rsidRDefault="007F0D62" w:rsidP="007F0D62">
            <w:pPr>
              <w:pStyle w:val="a3"/>
              <w:spacing w:line="288" w:lineRule="auto"/>
              <w:rPr>
                <w:rFonts w:ascii="Arial" w:hAnsi="Arial" w:cs="Arial"/>
                <w:szCs w:val="24"/>
              </w:rPr>
            </w:pPr>
            <w:r w:rsidRPr="00AF63FA">
              <w:rPr>
                <w:rFonts w:ascii="Arial" w:hAnsi="Arial" w:cs="Arial"/>
                <w:b/>
                <w:caps/>
                <w:szCs w:val="24"/>
              </w:rPr>
              <w:t>DO NOT READ THESE RESPONSES</w:t>
            </w:r>
          </w:p>
        </w:tc>
      </w:tr>
      <w:tr w:rsidR="007F0D62" w:rsidRPr="004F4CED" w14:paraId="474960EA" w14:textId="77777777" w:rsidTr="003817A1">
        <w:trPr>
          <w:trHeight w:val="207"/>
        </w:trPr>
        <w:tc>
          <w:tcPr>
            <w:tcW w:w="1620" w:type="dxa"/>
            <w:tcBorders>
              <w:top w:val="nil"/>
              <w:left w:val="single" w:sz="4" w:space="0" w:color="auto"/>
              <w:bottom w:val="nil"/>
              <w:right w:val="nil"/>
            </w:tcBorders>
          </w:tcPr>
          <w:p w14:paraId="4DEE1F0E"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432A4297"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7F0D62" w:rsidRPr="004F4CED" w14:paraId="3DCADD8C" w14:textId="77777777" w:rsidTr="003817A1">
        <w:tc>
          <w:tcPr>
            <w:tcW w:w="1620" w:type="dxa"/>
            <w:tcBorders>
              <w:top w:val="nil"/>
              <w:left w:val="single" w:sz="4" w:space="0" w:color="auto"/>
              <w:bottom w:val="single" w:sz="4" w:space="0" w:color="auto"/>
              <w:right w:val="nil"/>
            </w:tcBorders>
          </w:tcPr>
          <w:p w14:paraId="6517C47A"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5BD9637F"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7F0D62" w:rsidRPr="004F4CED" w14:paraId="50CF5A4F" w14:textId="77777777" w:rsidTr="003817A1">
        <w:tc>
          <w:tcPr>
            <w:tcW w:w="1620" w:type="dxa"/>
            <w:tcBorders>
              <w:top w:val="single" w:sz="4" w:space="0" w:color="auto"/>
              <w:left w:val="single" w:sz="4" w:space="0" w:color="auto"/>
              <w:bottom w:val="nil"/>
              <w:right w:val="nil"/>
            </w:tcBorders>
          </w:tcPr>
          <w:p w14:paraId="2AA2189B" w14:textId="377E6ADB" w:rsidR="007F0D62" w:rsidRPr="00AF63FA" w:rsidRDefault="009164F0" w:rsidP="007F0D62">
            <w:pPr>
              <w:pStyle w:val="a3"/>
              <w:spacing w:line="288" w:lineRule="auto"/>
              <w:rPr>
                <w:rFonts w:ascii="Arial" w:hAnsi="Arial" w:cs="Arial"/>
                <w:szCs w:val="24"/>
              </w:rPr>
            </w:pPr>
            <w:r w:rsidRPr="00AF63FA">
              <w:rPr>
                <w:rFonts w:ascii="Arial" w:hAnsi="Arial" w:cs="Arial"/>
                <w:szCs w:val="24"/>
              </w:rPr>
              <w:t>B</w:t>
            </w:r>
            <w:r w:rsidR="00905B9B" w:rsidRPr="00AF63FA">
              <w:rPr>
                <w:rFonts w:ascii="Arial" w:hAnsi="Arial" w:cs="Arial"/>
                <w:szCs w:val="24"/>
              </w:rPr>
              <w:t>9</w:t>
            </w:r>
            <w:r w:rsidR="007F0D62" w:rsidRPr="00AF63FA">
              <w:rPr>
                <w:rFonts w:ascii="Arial" w:hAnsi="Arial" w:cs="Arial"/>
                <w:szCs w:val="24"/>
              </w:rPr>
              <w:t>.</w:t>
            </w:r>
          </w:p>
        </w:tc>
        <w:tc>
          <w:tcPr>
            <w:tcW w:w="7740" w:type="dxa"/>
            <w:tcBorders>
              <w:top w:val="single" w:sz="4" w:space="0" w:color="auto"/>
              <w:left w:val="nil"/>
              <w:bottom w:val="nil"/>
              <w:right w:val="single" w:sz="4" w:space="0" w:color="auto"/>
            </w:tcBorders>
          </w:tcPr>
          <w:p w14:paraId="2796B67F" w14:textId="78E62CB3" w:rsidR="007F0D62" w:rsidRPr="00AF63FA" w:rsidRDefault="007F0D62" w:rsidP="007F0D62">
            <w:pPr>
              <w:rPr>
                <w:rFonts w:ascii="Arial" w:hAnsi="Arial" w:cs="Arial"/>
                <w:sz w:val="24"/>
                <w:szCs w:val="24"/>
              </w:rPr>
            </w:pPr>
            <w:r w:rsidRPr="00AF63FA">
              <w:rPr>
                <w:rFonts w:ascii="Arial" w:hAnsi="Arial" w:cs="Arial"/>
                <w:sz w:val="24"/>
                <w:szCs w:val="24"/>
              </w:rPr>
              <w:t>Did you</w:t>
            </w:r>
            <w:r w:rsidR="007A0E74" w:rsidRPr="00AF63FA">
              <w:rPr>
                <w:rFonts w:ascii="Arial" w:hAnsi="Arial" w:cs="Arial"/>
                <w:sz w:val="24"/>
                <w:szCs w:val="24"/>
              </w:rPr>
              <w:t xml:space="preserve"> normally</w:t>
            </w:r>
            <w:r w:rsidRPr="00AF63FA">
              <w:rPr>
                <w:rFonts w:ascii="Arial" w:hAnsi="Arial" w:cs="Arial"/>
                <w:sz w:val="24"/>
                <w:szCs w:val="24"/>
              </w:rPr>
              <w:t xml:space="preserve"> have any other expenses for coming here, in addition to transport</w:t>
            </w:r>
            <w:r w:rsidR="00763E53" w:rsidRPr="00AF63FA">
              <w:rPr>
                <w:rFonts w:ascii="Arial" w:hAnsi="Arial" w:cs="Arial"/>
                <w:sz w:val="24"/>
                <w:szCs w:val="24"/>
              </w:rPr>
              <w:t>,</w:t>
            </w:r>
            <w:r w:rsidRPr="00AF63FA">
              <w:rPr>
                <w:rFonts w:ascii="Arial" w:hAnsi="Arial" w:cs="Arial"/>
                <w:sz w:val="24"/>
                <w:szCs w:val="24"/>
              </w:rPr>
              <w:t xml:space="preserve"> childcare, </w:t>
            </w:r>
            <w:r w:rsidR="00763E53" w:rsidRPr="00AF63FA">
              <w:rPr>
                <w:rFonts w:ascii="Arial" w:hAnsi="Arial" w:cs="Arial"/>
                <w:sz w:val="24"/>
                <w:szCs w:val="24"/>
              </w:rPr>
              <w:t xml:space="preserve">and food, </w:t>
            </w:r>
            <w:r w:rsidRPr="00AF63FA">
              <w:rPr>
                <w:rFonts w:ascii="Arial" w:hAnsi="Arial" w:cs="Arial"/>
                <w:sz w:val="24"/>
                <w:szCs w:val="24"/>
              </w:rPr>
              <w:t xml:space="preserve">that you would not have had to pay if you did not come to </w:t>
            </w:r>
            <w:r w:rsidR="00CB2D8E" w:rsidRPr="00AF63FA">
              <w:rPr>
                <w:rFonts w:ascii="Arial" w:hAnsi="Arial" w:cs="Arial"/>
                <w:sz w:val="24"/>
                <w:szCs w:val="24"/>
              </w:rPr>
              <w:t xml:space="preserve">the </w:t>
            </w:r>
            <w:r w:rsidRPr="00AF63FA">
              <w:rPr>
                <w:rFonts w:ascii="Arial" w:hAnsi="Arial" w:cs="Arial"/>
                <w:sz w:val="24"/>
                <w:szCs w:val="24"/>
              </w:rPr>
              <w:t>clinic</w:t>
            </w:r>
            <w:r w:rsidR="00CB2D8E" w:rsidRPr="00AF63FA">
              <w:rPr>
                <w:rFonts w:ascii="Arial" w:hAnsi="Arial" w:cs="Arial"/>
                <w:sz w:val="24"/>
                <w:szCs w:val="24"/>
              </w:rPr>
              <w:t xml:space="preserve"> for HIV care</w:t>
            </w:r>
            <w:r w:rsidRPr="00AF63FA">
              <w:rPr>
                <w:rFonts w:ascii="Arial" w:hAnsi="Arial" w:cs="Arial"/>
                <w:sz w:val="24"/>
                <w:szCs w:val="24"/>
              </w:rPr>
              <w:t xml:space="preserve">? </w:t>
            </w:r>
            <w:r w:rsidR="00763E53" w:rsidRPr="00AF63FA">
              <w:rPr>
                <w:rFonts w:ascii="Arial" w:hAnsi="Arial" w:cs="Arial"/>
                <w:sz w:val="24"/>
                <w:szCs w:val="24"/>
              </w:rPr>
              <w:t>(For example, accommodation, paying someone to cover work for you, etc.)</w:t>
            </w:r>
          </w:p>
          <w:p w14:paraId="5BE3E4DA" w14:textId="77777777" w:rsidR="007F0D62" w:rsidRPr="00AF63FA" w:rsidRDefault="007F0D62" w:rsidP="007F0D62">
            <w:pPr>
              <w:rPr>
                <w:rFonts w:ascii="Arial" w:hAnsi="Arial" w:cs="Arial"/>
                <w:sz w:val="24"/>
                <w:szCs w:val="24"/>
              </w:rPr>
            </w:pPr>
          </w:p>
        </w:tc>
      </w:tr>
      <w:tr w:rsidR="007F0D62" w:rsidRPr="004F4CED" w14:paraId="6E455438" w14:textId="77777777" w:rsidTr="003817A1">
        <w:tc>
          <w:tcPr>
            <w:tcW w:w="1620" w:type="dxa"/>
            <w:tcBorders>
              <w:top w:val="nil"/>
              <w:left w:val="single" w:sz="4" w:space="0" w:color="auto"/>
              <w:bottom w:val="nil"/>
              <w:right w:val="nil"/>
            </w:tcBorders>
          </w:tcPr>
          <w:p w14:paraId="3DC85DBE" w14:textId="77777777" w:rsidR="007F0D62" w:rsidRPr="00AF63FA" w:rsidRDefault="007F0D62" w:rsidP="007F0D62">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4AC12215" w14:textId="7CBDE33B"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Yes.</w:t>
            </w:r>
            <w:r w:rsidR="00763E53" w:rsidRPr="00AF63FA">
              <w:rPr>
                <w:rFonts w:ascii="Arial" w:hAnsi="Arial" w:cs="Arial"/>
                <w:kern w:val="2"/>
                <w:szCs w:val="24"/>
              </w:rPr>
              <w:t xml:space="preserve"> Go to Question B1</w:t>
            </w:r>
            <w:r w:rsidR="00905B9B" w:rsidRPr="00AF63FA">
              <w:rPr>
                <w:rFonts w:ascii="Arial" w:hAnsi="Arial" w:cs="Arial"/>
                <w:kern w:val="2"/>
                <w:szCs w:val="24"/>
              </w:rPr>
              <w:t>0</w:t>
            </w:r>
            <w:r w:rsidR="00763E53" w:rsidRPr="00AF63FA">
              <w:rPr>
                <w:rFonts w:ascii="Arial" w:hAnsi="Arial" w:cs="Arial"/>
                <w:kern w:val="2"/>
                <w:szCs w:val="24"/>
              </w:rPr>
              <w:t>.</w:t>
            </w:r>
          </w:p>
        </w:tc>
      </w:tr>
      <w:tr w:rsidR="007F0D62" w:rsidRPr="004F4CED" w14:paraId="2277CCD4" w14:textId="77777777" w:rsidTr="003817A1">
        <w:tc>
          <w:tcPr>
            <w:tcW w:w="1620" w:type="dxa"/>
            <w:tcBorders>
              <w:top w:val="nil"/>
              <w:left w:val="single" w:sz="4" w:space="0" w:color="auto"/>
              <w:bottom w:val="nil"/>
              <w:right w:val="nil"/>
            </w:tcBorders>
          </w:tcPr>
          <w:p w14:paraId="74BCEB51"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0E9C6FC0" w14:textId="4FC5A450" w:rsidR="007F0D62" w:rsidRPr="00AF63FA" w:rsidRDefault="007F0D62" w:rsidP="007F0D62">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No</w:t>
            </w:r>
            <w:r w:rsidR="00763E53" w:rsidRPr="00AF63FA">
              <w:rPr>
                <w:rFonts w:ascii="Arial" w:hAnsi="Arial" w:cs="Arial"/>
                <w:kern w:val="2"/>
                <w:szCs w:val="24"/>
              </w:rPr>
              <w:t>. Go to Section C (if applicable)</w:t>
            </w:r>
          </w:p>
        </w:tc>
      </w:tr>
      <w:tr w:rsidR="007F0D62" w:rsidRPr="004F4CED" w14:paraId="40420A5B" w14:textId="77777777" w:rsidTr="003817A1">
        <w:tc>
          <w:tcPr>
            <w:tcW w:w="1620" w:type="dxa"/>
            <w:tcBorders>
              <w:top w:val="nil"/>
              <w:left w:val="single" w:sz="4" w:space="0" w:color="auto"/>
              <w:bottom w:val="nil"/>
              <w:right w:val="nil"/>
            </w:tcBorders>
          </w:tcPr>
          <w:p w14:paraId="68F99DB5" w14:textId="77777777" w:rsidR="007F0D62" w:rsidRPr="00AF63FA" w:rsidRDefault="007F0D62" w:rsidP="007F0D62">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4B24078A" w14:textId="77777777" w:rsidR="007F0D62" w:rsidRPr="00AF63FA" w:rsidRDefault="007F0D62" w:rsidP="007F0D62">
            <w:pPr>
              <w:pStyle w:val="a3"/>
              <w:spacing w:line="288" w:lineRule="auto"/>
              <w:rPr>
                <w:rFonts w:ascii="Arial" w:hAnsi="Arial" w:cs="Arial"/>
                <w:szCs w:val="24"/>
              </w:rPr>
            </w:pPr>
            <w:r w:rsidRPr="00AF63FA">
              <w:rPr>
                <w:rFonts w:ascii="Arial" w:hAnsi="Arial" w:cs="Arial"/>
                <w:b/>
                <w:caps/>
                <w:szCs w:val="24"/>
              </w:rPr>
              <w:t>DO NOT READ THESE RESPONSES</w:t>
            </w:r>
          </w:p>
        </w:tc>
      </w:tr>
      <w:tr w:rsidR="007F0D62" w:rsidRPr="004F4CED" w14:paraId="0A3D1B26" w14:textId="77777777" w:rsidTr="003817A1">
        <w:tc>
          <w:tcPr>
            <w:tcW w:w="1620" w:type="dxa"/>
            <w:tcBorders>
              <w:top w:val="nil"/>
              <w:left w:val="single" w:sz="4" w:space="0" w:color="auto"/>
              <w:bottom w:val="nil"/>
              <w:right w:val="nil"/>
            </w:tcBorders>
          </w:tcPr>
          <w:p w14:paraId="40941B00"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0CDCB5F4"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7F0D62" w:rsidRPr="004F4CED" w14:paraId="1EBBE0CD" w14:textId="77777777" w:rsidTr="003817A1">
        <w:tc>
          <w:tcPr>
            <w:tcW w:w="1620" w:type="dxa"/>
            <w:tcBorders>
              <w:top w:val="nil"/>
              <w:left w:val="single" w:sz="4" w:space="0" w:color="auto"/>
              <w:bottom w:val="single" w:sz="4" w:space="0" w:color="auto"/>
              <w:right w:val="nil"/>
            </w:tcBorders>
          </w:tcPr>
          <w:p w14:paraId="65473B8C"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single" w:sz="4" w:space="0" w:color="auto"/>
              <w:right w:val="single" w:sz="4" w:space="0" w:color="auto"/>
            </w:tcBorders>
          </w:tcPr>
          <w:p w14:paraId="78C45348"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7F0D62" w:rsidRPr="004F4CED" w14:paraId="06E8695F" w14:textId="77777777" w:rsidTr="003817A1">
        <w:tc>
          <w:tcPr>
            <w:tcW w:w="1620" w:type="dxa"/>
            <w:tcBorders>
              <w:top w:val="single" w:sz="4" w:space="0" w:color="auto"/>
              <w:left w:val="single" w:sz="4" w:space="0" w:color="auto"/>
              <w:bottom w:val="nil"/>
              <w:right w:val="nil"/>
            </w:tcBorders>
          </w:tcPr>
          <w:p w14:paraId="28ABE4D4" w14:textId="45DC12A6" w:rsidR="007F0D62" w:rsidRPr="00AF63FA" w:rsidRDefault="009164F0" w:rsidP="007F0D62">
            <w:pPr>
              <w:pStyle w:val="a3"/>
              <w:spacing w:line="288" w:lineRule="auto"/>
              <w:rPr>
                <w:rFonts w:ascii="Arial" w:hAnsi="Arial" w:cs="Arial"/>
                <w:szCs w:val="24"/>
              </w:rPr>
            </w:pPr>
            <w:r w:rsidRPr="00AF63FA">
              <w:rPr>
                <w:rFonts w:ascii="Arial" w:hAnsi="Arial" w:cs="Arial"/>
                <w:szCs w:val="24"/>
              </w:rPr>
              <w:t>B</w:t>
            </w:r>
            <w:r w:rsidR="007F0D62" w:rsidRPr="00AF63FA">
              <w:rPr>
                <w:rFonts w:ascii="Arial" w:hAnsi="Arial" w:cs="Arial"/>
                <w:szCs w:val="24"/>
              </w:rPr>
              <w:t>1</w:t>
            </w:r>
            <w:r w:rsidR="00905B9B" w:rsidRPr="00AF63FA">
              <w:rPr>
                <w:rFonts w:ascii="Arial" w:hAnsi="Arial" w:cs="Arial"/>
                <w:szCs w:val="24"/>
              </w:rPr>
              <w:t>0</w:t>
            </w:r>
            <w:r w:rsidR="007F0D62" w:rsidRPr="00AF63FA">
              <w:rPr>
                <w:rFonts w:ascii="Arial" w:hAnsi="Arial" w:cs="Arial"/>
                <w:szCs w:val="24"/>
              </w:rPr>
              <w:t>.</w:t>
            </w:r>
          </w:p>
        </w:tc>
        <w:tc>
          <w:tcPr>
            <w:tcW w:w="7740" w:type="dxa"/>
            <w:tcBorders>
              <w:top w:val="single" w:sz="4" w:space="0" w:color="auto"/>
              <w:left w:val="nil"/>
              <w:bottom w:val="nil"/>
              <w:right w:val="single" w:sz="4" w:space="0" w:color="auto"/>
            </w:tcBorders>
          </w:tcPr>
          <w:p w14:paraId="65765003" w14:textId="5F20ACC2" w:rsidR="007F0D62" w:rsidRPr="00AF63FA" w:rsidRDefault="007F0D62" w:rsidP="007F0D62">
            <w:pPr>
              <w:rPr>
                <w:rFonts w:ascii="Arial" w:hAnsi="Arial" w:cs="Arial"/>
                <w:sz w:val="24"/>
                <w:szCs w:val="24"/>
              </w:rPr>
            </w:pPr>
            <w:r w:rsidRPr="00AF63FA">
              <w:rPr>
                <w:rFonts w:ascii="Arial" w:hAnsi="Arial" w:cs="Arial"/>
                <w:sz w:val="24"/>
                <w:szCs w:val="24"/>
              </w:rPr>
              <w:t xml:space="preserve">If yes (to the above), can you tell us what </w:t>
            </w:r>
            <w:r w:rsidR="00763E53" w:rsidRPr="00AF63FA">
              <w:rPr>
                <w:rFonts w:ascii="Arial" w:hAnsi="Arial" w:cs="Arial"/>
                <w:sz w:val="24"/>
                <w:szCs w:val="24"/>
              </w:rPr>
              <w:t xml:space="preserve">each additional expense was, </w:t>
            </w:r>
            <w:r w:rsidRPr="00AF63FA">
              <w:rPr>
                <w:rFonts w:ascii="Arial" w:hAnsi="Arial" w:cs="Arial"/>
                <w:sz w:val="24"/>
                <w:szCs w:val="24"/>
              </w:rPr>
              <w:t xml:space="preserve">and how much </w:t>
            </w:r>
            <w:r w:rsidR="00763E53" w:rsidRPr="00AF63FA">
              <w:rPr>
                <w:rFonts w:ascii="Arial" w:hAnsi="Arial" w:cs="Arial"/>
                <w:sz w:val="24"/>
                <w:szCs w:val="24"/>
              </w:rPr>
              <w:t xml:space="preserve">you </w:t>
            </w:r>
            <w:r w:rsidR="009A1230" w:rsidRPr="00AF63FA">
              <w:rPr>
                <w:rFonts w:ascii="Arial" w:hAnsi="Arial" w:cs="Arial"/>
                <w:sz w:val="24"/>
                <w:szCs w:val="24"/>
              </w:rPr>
              <w:t xml:space="preserve">usually </w:t>
            </w:r>
            <w:r w:rsidR="00763E53" w:rsidRPr="00AF63FA">
              <w:rPr>
                <w:rFonts w:ascii="Arial" w:hAnsi="Arial" w:cs="Arial"/>
                <w:sz w:val="24"/>
                <w:szCs w:val="24"/>
              </w:rPr>
              <w:t>had to pay for each expense</w:t>
            </w:r>
            <w:r w:rsidRPr="00AF63FA">
              <w:rPr>
                <w:rFonts w:ascii="Arial" w:hAnsi="Arial" w:cs="Arial"/>
                <w:sz w:val="24"/>
                <w:szCs w:val="24"/>
              </w:rPr>
              <w:t>?</w:t>
            </w:r>
          </w:p>
        </w:tc>
      </w:tr>
      <w:tr w:rsidR="007F0D62" w:rsidRPr="004F4CED" w14:paraId="64F6FDE8" w14:textId="77777777" w:rsidTr="003817A1">
        <w:tc>
          <w:tcPr>
            <w:tcW w:w="1620" w:type="dxa"/>
            <w:tcBorders>
              <w:top w:val="nil"/>
              <w:left w:val="single" w:sz="4" w:space="0" w:color="auto"/>
              <w:bottom w:val="nil"/>
              <w:right w:val="nil"/>
            </w:tcBorders>
          </w:tcPr>
          <w:p w14:paraId="1D1F12AB" w14:textId="77777777" w:rsidR="007F0D62" w:rsidRPr="00AF63FA" w:rsidRDefault="007F0D62" w:rsidP="007F0D62">
            <w:pPr>
              <w:pStyle w:val="a3"/>
              <w:spacing w:line="288" w:lineRule="auto"/>
              <w:jc w:val="right"/>
              <w:rPr>
                <w:rFonts w:ascii="Arial" w:hAnsi="Arial" w:cs="Arial"/>
                <w:szCs w:val="24"/>
              </w:rPr>
            </w:pPr>
            <w:r w:rsidRPr="00AF63FA">
              <w:rPr>
                <w:rFonts w:ascii="Arial" w:hAnsi="Arial" w:cs="Arial"/>
                <w:szCs w:val="24"/>
              </w:rPr>
              <w:tab/>
            </w:r>
          </w:p>
        </w:tc>
        <w:tc>
          <w:tcPr>
            <w:tcW w:w="7740" w:type="dxa"/>
            <w:tcBorders>
              <w:top w:val="nil"/>
              <w:left w:val="nil"/>
              <w:bottom w:val="nil"/>
              <w:right w:val="single" w:sz="4" w:space="0" w:color="auto"/>
            </w:tcBorders>
          </w:tcPr>
          <w:p w14:paraId="4C1BE397" w14:textId="0422A1FC" w:rsidR="007F0D62" w:rsidRPr="00AF63FA" w:rsidRDefault="007F0D62" w:rsidP="007F0D62">
            <w:pPr>
              <w:rPr>
                <w:rFonts w:ascii="Arial" w:hAnsi="Arial" w:cs="Arial"/>
                <w:sz w:val="24"/>
                <w:szCs w:val="24"/>
              </w:rPr>
            </w:pPr>
            <w:r w:rsidRPr="00AF63FA">
              <w:rPr>
                <w:rFonts w:ascii="Arial" w:hAnsi="Arial" w:cs="Arial"/>
                <w:sz w:val="24"/>
                <w:szCs w:val="24"/>
              </w:rPr>
              <w:t xml:space="preserve">Expense: _____________ </w:t>
            </w:r>
            <w:r w:rsidR="002D5D56">
              <w:rPr>
                <w:rFonts w:ascii="Arial" w:hAnsi="Arial" w:cs="Arial"/>
                <w:sz w:val="24"/>
                <w:szCs w:val="24"/>
              </w:rPr>
              <w:t>Amount in thousand Dong (1000 Dong)</w:t>
            </w:r>
            <w:r w:rsidRPr="00AF63FA">
              <w:rPr>
                <w:rFonts w:ascii="Arial" w:hAnsi="Arial" w:cs="Arial"/>
                <w:sz w:val="24"/>
                <w:szCs w:val="24"/>
              </w:rPr>
              <w:t>: _____________</w:t>
            </w:r>
          </w:p>
        </w:tc>
      </w:tr>
      <w:tr w:rsidR="007F0D62" w:rsidRPr="004F4CED" w14:paraId="4193E86A" w14:textId="77777777" w:rsidTr="003817A1">
        <w:tc>
          <w:tcPr>
            <w:tcW w:w="1620" w:type="dxa"/>
            <w:tcBorders>
              <w:top w:val="nil"/>
              <w:left w:val="single" w:sz="4" w:space="0" w:color="auto"/>
              <w:bottom w:val="nil"/>
              <w:right w:val="nil"/>
            </w:tcBorders>
          </w:tcPr>
          <w:p w14:paraId="72779641"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70CC27CF" w14:textId="3FACE8A2" w:rsidR="007F0D62" w:rsidRPr="00AF63FA" w:rsidRDefault="007F0D62" w:rsidP="007F0D62">
            <w:pPr>
              <w:rPr>
                <w:rFonts w:ascii="Arial" w:hAnsi="Arial" w:cs="Arial"/>
                <w:sz w:val="24"/>
                <w:szCs w:val="24"/>
              </w:rPr>
            </w:pPr>
            <w:r w:rsidRPr="00AF63FA">
              <w:rPr>
                <w:rFonts w:ascii="Arial" w:hAnsi="Arial" w:cs="Arial"/>
                <w:sz w:val="24"/>
                <w:szCs w:val="24"/>
              </w:rPr>
              <w:t xml:space="preserve">Expense: _____________ </w:t>
            </w:r>
            <w:r w:rsidR="002D5D56">
              <w:rPr>
                <w:rFonts w:ascii="Arial" w:hAnsi="Arial" w:cs="Arial"/>
                <w:sz w:val="24"/>
                <w:szCs w:val="24"/>
              </w:rPr>
              <w:t>Amount in thousand Dong (1000 Dong)</w:t>
            </w:r>
            <w:r w:rsidRPr="00AF63FA">
              <w:rPr>
                <w:rFonts w:ascii="Arial" w:hAnsi="Arial" w:cs="Arial"/>
                <w:sz w:val="24"/>
                <w:szCs w:val="24"/>
              </w:rPr>
              <w:t>: _____________</w:t>
            </w:r>
          </w:p>
          <w:p w14:paraId="63201520" w14:textId="67656F82" w:rsidR="007F0D62" w:rsidRPr="00AF63FA" w:rsidRDefault="007F0D62" w:rsidP="007F0D62">
            <w:pPr>
              <w:rPr>
                <w:rFonts w:ascii="Arial" w:hAnsi="Arial" w:cs="Arial"/>
                <w:sz w:val="24"/>
                <w:szCs w:val="24"/>
              </w:rPr>
            </w:pPr>
            <w:r w:rsidRPr="00AF63FA">
              <w:rPr>
                <w:rFonts w:ascii="Arial" w:hAnsi="Arial" w:cs="Arial"/>
                <w:sz w:val="24"/>
                <w:szCs w:val="24"/>
              </w:rPr>
              <w:t xml:space="preserve">Expense: _____________ </w:t>
            </w:r>
            <w:r w:rsidR="002D5D56">
              <w:rPr>
                <w:rFonts w:ascii="Arial" w:hAnsi="Arial" w:cs="Arial"/>
                <w:sz w:val="24"/>
                <w:szCs w:val="24"/>
              </w:rPr>
              <w:t>Amount in thousand Dong (1000 Dong)</w:t>
            </w:r>
            <w:r w:rsidRPr="00AF63FA">
              <w:rPr>
                <w:rFonts w:ascii="Arial" w:hAnsi="Arial" w:cs="Arial"/>
                <w:sz w:val="24"/>
                <w:szCs w:val="24"/>
              </w:rPr>
              <w:t>: _____________</w:t>
            </w:r>
          </w:p>
          <w:p w14:paraId="60D7603D" w14:textId="3973B434" w:rsidR="007F0D62" w:rsidRPr="00AF63FA" w:rsidRDefault="007F0D62" w:rsidP="007F0D62">
            <w:pPr>
              <w:rPr>
                <w:rFonts w:ascii="Arial" w:hAnsi="Arial" w:cs="Arial"/>
                <w:sz w:val="24"/>
                <w:szCs w:val="24"/>
              </w:rPr>
            </w:pPr>
            <w:r w:rsidRPr="00AF63FA">
              <w:rPr>
                <w:rFonts w:ascii="Arial" w:hAnsi="Arial" w:cs="Arial"/>
                <w:sz w:val="24"/>
                <w:szCs w:val="24"/>
              </w:rPr>
              <w:t xml:space="preserve">Expense: _____________ </w:t>
            </w:r>
            <w:r w:rsidR="002D5D56">
              <w:rPr>
                <w:rFonts w:ascii="Arial" w:hAnsi="Arial" w:cs="Arial"/>
                <w:sz w:val="24"/>
                <w:szCs w:val="24"/>
              </w:rPr>
              <w:t>Amount in thousand Dong (1000 Dong)</w:t>
            </w:r>
            <w:r w:rsidRPr="00AF63FA">
              <w:rPr>
                <w:rFonts w:ascii="Arial" w:hAnsi="Arial" w:cs="Arial"/>
                <w:sz w:val="24"/>
                <w:szCs w:val="24"/>
              </w:rPr>
              <w:t>: _____________</w:t>
            </w:r>
          </w:p>
        </w:tc>
      </w:tr>
      <w:tr w:rsidR="007F0D62" w:rsidRPr="004F4CED" w14:paraId="67F01DC8" w14:textId="77777777" w:rsidTr="003817A1">
        <w:tc>
          <w:tcPr>
            <w:tcW w:w="1620" w:type="dxa"/>
            <w:tcBorders>
              <w:top w:val="nil"/>
              <w:left w:val="single" w:sz="4" w:space="0" w:color="auto"/>
              <w:bottom w:val="nil"/>
              <w:right w:val="nil"/>
            </w:tcBorders>
          </w:tcPr>
          <w:p w14:paraId="624805B2" w14:textId="77777777" w:rsidR="007F0D62" w:rsidRPr="00AF63FA" w:rsidRDefault="007F0D62" w:rsidP="007F0D62">
            <w:pPr>
              <w:pStyle w:val="a3"/>
              <w:spacing w:line="288" w:lineRule="auto"/>
              <w:jc w:val="right"/>
              <w:rPr>
                <w:rFonts w:ascii="Arial" w:hAnsi="Arial" w:cs="Arial"/>
                <w:b/>
                <w:szCs w:val="24"/>
              </w:rPr>
            </w:pPr>
          </w:p>
        </w:tc>
        <w:tc>
          <w:tcPr>
            <w:tcW w:w="7740" w:type="dxa"/>
            <w:tcBorders>
              <w:top w:val="nil"/>
              <w:left w:val="nil"/>
              <w:bottom w:val="nil"/>
              <w:right w:val="single" w:sz="4" w:space="0" w:color="auto"/>
            </w:tcBorders>
          </w:tcPr>
          <w:p w14:paraId="000F59AE" w14:textId="77777777" w:rsidR="007F0D62" w:rsidRPr="00AF63FA" w:rsidRDefault="007F0D62" w:rsidP="007F0D62">
            <w:pPr>
              <w:pStyle w:val="a3"/>
              <w:spacing w:line="288" w:lineRule="auto"/>
              <w:rPr>
                <w:rFonts w:ascii="Arial" w:hAnsi="Arial" w:cs="Arial"/>
                <w:szCs w:val="24"/>
              </w:rPr>
            </w:pPr>
            <w:r w:rsidRPr="00AF63FA">
              <w:rPr>
                <w:rFonts w:ascii="Arial" w:hAnsi="Arial" w:cs="Arial"/>
                <w:b/>
                <w:caps/>
                <w:szCs w:val="24"/>
              </w:rPr>
              <w:t>DO NOT READ THESE RESPONSES</w:t>
            </w:r>
          </w:p>
        </w:tc>
      </w:tr>
      <w:tr w:rsidR="007F0D62" w:rsidRPr="004F4CED" w14:paraId="63F3342E" w14:textId="77777777" w:rsidTr="003817A1">
        <w:tc>
          <w:tcPr>
            <w:tcW w:w="1620" w:type="dxa"/>
            <w:tcBorders>
              <w:top w:val="nil"/>
              <w:left w:val="single" w:sz="4" w:space="0" w:color="auto"/>
              <w:bottom w:val="nil"/>
              <w:right w:val="nil"/>
            </w:tcBorders>
          </w:tcPr>
          <w:p w14:paraId="01B37CFE"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5DCEDCA3"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(88) </w:t>
            </w:r>
            <w:r w:rsidRPr="00AF63FA">
              <w:rPr>
                <w:rFonts w:ascii="Arial" w:hAnsi="Arial" w:cs="Arial"/>
                <w:szCs w:val="24"/>
              </w:rPr>
              <w:t>REFUSE TO ANSWER</w:t>
            </w:r>
          </w:p>
        </w:tc>
      </w:tr>
      <w:tr w:rsidR="007F0D62" w:rsidRPr="004F4CED" w14:paraId="7643DA58" w14:textId="77777777" w:rsidTr="003817A1">
        <w:tc>
          <w:tcPr>
            <w:tcW w:w="1620" w:type="dxa"/>
            <w:tcBorders>
              <w:top w:val="nil"/>
              <w:left w:val="single" w:sz="4" w:space="0" w:color="auto"/>
              <w:bottom w:val="nil"/>
              <w:right w:val="nil"/>
            </w:tcBorders>
          </w:tcPr>
          <w:p w14:paraId="0425A6D3" w14:textId="77777777" w:rsidR="007F0D62" w:rsidRPr="00AF63FA" w:rsidRDefault="007F0D62" w:rsidP="007F0D62">
            <w:pPr>
              <w:pStyle w:val="a3"/>
              <w:spacing w:line="288" w:lineRule="auto"/>
              <w:jc w:val="right"/>
              <w:rPr>
                <w:rFonts w:ascii="Arial" w:hAnsi="Arial" w:cs="Arial"/>
                <w:szCs w:val="24"/>
              </w:rPr>
            </w:pPr>
          </w:p>
        </w:tc>
        <w:tc>
          <w:tcPr>
            <w:tcW w:w="7740" w:type="dxa"/>
            <w:tcBorders>
              <w:top w:val="nil"/>
              <w:left w:val="nil"/>
              <w:bottom w:val="nil"/>
              <w:right w:val="single" w:sz="4" w:space="0" w:color="auto"/>
            </w:tcBorders>
          </w:tcPr>
          <w:p w14:paraId="337DA586" w14:textId="77777777" w:rsidR="007F0D62" w:rsidRPr="00AF63FA" w:rsidRDefault="007F0D62" w:rsidP="007F0D62">
            <w:pPr>
              <w:pStyle w:val="a3"/>
              <w:spacing w:line="288" w:lineRule="auto"/>
              <w:rPr>
                <w:rFonts w:ascii="Arial" w:hAnsi="Arial" w:cs="Arial"/>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(99) </w:t>
            </w:r>
            <w:r w:rsidRPr="00AF63FA">
              <w:rPr>
                <w:rFonts w:ascii="Arial" w:hAnsi="Arial" w:cs="Arial"/>
                <w:szCs w:val="24"/>
              </w:rPr>
              <w:t>DON’T KNOW</w:t>
            </w:r>
          </w:p>
        </w:tc>
      </w:tr>
      <w:tr w:rsidR="003817A1" w:rsidRPr="004F4CED" w:rsidDel="00A45323" w14:paraId="510BAC39" w14:textId="4AFC3F2D" w:rsidTr="003817A1">
        <w:trPr>
          <w:del w:id="354" w:author="Bartels, Sophia Marie" w:date="2022-10-17T09:40:00Z"/>
        </w:trPr>
        <w:tc>
          <w:tcPr>
            <w:tcW w:w="1620" w:type="dxa"/>
            <w:tcBorders>
              <w:top w:val="single" w:sz="4" w:space="0" w:color="auto"/>
              <w:left w:val="single" w:sz="4" w:space="0" w:color="auto"/>
              <w:bottom w:val="nil"/>
              <w:right w:val="nil"/>
            </w:tcBorders>
            <w:hideMark/>
          </w:tcPr>
          <w:p w14:paraId="487D766B" w14:textId="0168FE21" w:rsidR="003817A1" w:rsidRPr="00AF63FA" w:rsidDel="00A45323" w:rsidRDefault="003817A1">
            <w:pPr>
              <w:pStyle w:val="a3"/>
              <w:spacing w:line="288" w:lineRule="auto"/>
              <w:rPr>
                <w:del w:id="355" w:author="Bartels, Sophia Marie" w:date="2022-10-17T09:40:00Z"/>
                <w:rFonts w:ascii="Arial" w:hAnsi="Arial" w:cs="Arial"/>
                <w:szCs w:val="24"/>
              </w:rPr>
            </w:pPr>
            <w:commentRangeStart w:id="356"/>
            <w:del w:id="357" w:author="Bartels, Sophia Marie" w:date="2022-10-17T09:40:00Z">
              <w:r w:rsidRPr="00AF63FA" w:rsidDel="00A45323">
                <w:rPr>
                  <w:rFonts w:ascii="Arial" w:hAnsi="Arial" w:cs="Arial"/>
                  <w:szCs w:val="24"/>
                </w:rPr>
                <w:delText>B1</w:delText>
              </w:r>
              <w:r w:rsidR="00905B9B" w:rsidRPr="00AF63FA" w:rsidDel="00A45323">
                <w:rPr>
                  <w:rFonts w:ascii="Arial" w:hAnsi="Arial" w:cs="Arial"/>
                  <w:szCs w:val="24"/>
                </w:rPr>
                <w:delText>1</w:delText>
              </w:r>
              <w:r w:rsidRPr="00AF63FA" w:rsidDel="00A45323">
                <w:rPr>
                  <w:rFonts w:ascii="Arial" w:hAnsi="Arial" w:cs="Arial"/>
                  <w:szCs w:val="24"/>
                </w:rPr>
                <w:delText>.</w:delText>
              </w:r>
            </w:del>
          </w:p>
        </w:tc>
        <w:tc>
          <w:tcPr>
            <w:tcW w:w="7740" w:type="dxa"/>
            <w:tcBorders>
              <w:top w:val="single" w:sz="4" w:space="0" w:color="auto"/>
              <w:left w:val="nil"/>
              <w:bottom w:val="nil"/>
              <w:right w:val="single" w:sz="4" w:space="0" w:color="auto"/>
            </w:tcBorders>
            <w:hideMark/>
          </w:tcPr>
          <w:p w14:paraId="1034B4E0" w14:textId="4A5F7444" w:rsidR="003817A1" w:rsidRPr="00AF63FA" w:rsidDel="00A45323" w:rsidRDefault="003817A1">
            <w:pPr>
              <w:pStyle w:val="a3"/>
              <w:spacing w:line="288" w:lineRule="auto"/>
              <w:rPr>
                <w:del w:id="358" w:author="Bartels, Sophia Marie" w:date="2022-10-17T09:40:00Z"/>
                <w:rFonts w:ascii="Arial" w:hAnsi="Arial" w:cs="Arial"/>
                <w:kern w:val="2"/>
                <w:szCs w:val="24"/>
              </w:rPr>
            </w:pPr>
            <w:del w:id="359" w:author="Bartels, Sophia Marie" w:date="2022-10-17T09:40:00Z">
              <w:r w:rsidRPr="00AF63FA" w:rsidDel="00A45323">
                <w:rPr>
                  <w:rFonts w:ascii="Arial" w:hAnsi="Arial" w:cs="Arial"/>
                  <w:spacing w:val="-6"/>
                  <w:szCs w:val="24"/>
                </w:rPr>
                <w:delText xml:space="preserve">From the time you left home to the time you returned home, how much time total do you typically spend on one </w:delText>
              </w:r>
              <w:r w:rsidR="00CB2D8E" w:rsidRPr="00AF63FA" w:rsidDel="00A45323">
                <w:rPr>
                  <w:rFonts w:ascii="Arial" w:hAnsi="Arial" w:cs="Arial"/>
                  <w:spacing w:val="-6"/>
                  <w:szCs w:val="24"/>
                </w:rPr>
                <w:delText>HIV</w:delText>
              </w:r>
              <w:r w:rsidR="00DA2AF4" w:rsidRPr="00AF63FA" w:rsidDel="00A45323">
                <w:rPr>
                  <w:rFonts w:ascii="Arial" w:hAnsi="Arial" w:cs="Arial"/>
                  <w:spacing w:val="-6"/>
                  <w:szCs w:val="24"/>
                </w:rPr>
                <w:delText xml:space="preserve"> </w:delText>
              </w:r>
              <w:r w:rsidRPr="00AF63FA" w:rsidDel="00A45323">
                <w:rPr>
                  <w:rFonts w:ascii="Arial" w:hAnsi="Arial" w:cs="Arial"/>
                  <w:spacing w:val="-6"/>
                  <w:szCs w:val="24"/>
                </w:rPr>
                <w:delText>clinic visit?</w:delText>
              </w:r>
              <w:commentRangeEnd w:id="356"/>
              <w:r w:rsidR="00A45323" w:rsidDel="00A45323">
                <w:rPr>
                  <w:rStyle w:val="a6"/>
                  <w:rFonts w:asciiTheme="minorHAnsi" w:eastAsiaTheme="minorHAnsi" w:hAnsiTheme="minorHAnsi" w:cstheme="minorBidi"/>
                  <w:snapToGrid/>
                </w:rPr>
                <w:commentReference w:id="356"/>
              </w:r>
            </w:del>
          </w:p>
        </w:tc>
      </w:tr>
      <w:tr w:rsidR="003817A1" w:rsidRPr="004F4CED" w:rsidDel="00A45323" w14:paraId="7F69F0FB" w14:textId="312EE4A9" w:rsidTr="003817A1">
        <w:trPr>
          <w:del w:id="360" w:author="Bartels, Sophia Marie" w:date="2022-10-17T09:40:00Z"/>
        </w:trPr>
        <w:tc>
          <w:tcPr>
            <w:tcW w:w="1620" w:type="dxa"/>
            <w:tcBorders>
              <w:top w:val="nil"/>
              <w:left w:val="single" w:sz="4" w:space="0" w:color="auto"/>
              <w:bottom w:val="nil"/>
              <w:right w:val="nil"/>
            </w:tcBorders>
          </w:tcPr>
          <w:p w14:paraId="47DADF0C" w14:textId="4A107F75" w:rsidR="003817A1" w:rsidRPr="00AF63FA" w:rsidDel="00A45323" w:rsidRDefault="003817A1">
            <w:pPr>
              <w:pStyle w:val="a3"/>
              <w:spacing w:line="288" w:lineRule="auto"/>
              <w:rPr>
                <w:del w:id="361" w:author="Bartels, Sophia Marie" w:date="2022-10-17T09:40:00Z"/>
                <w:rFonts w:ascii="Arial" w:hAnsi="Arial" w:cs="Arial"/>
                <w:szCs w:val="24"/>
              </w:rPr>
            </w:pPr>
          </w:p>
        </w:tc>
        <w:tc>
          <w:tcPr>
            <w:tcW w:w="7740" w:type="dxa"/>
            <w:tcBorders>
              <w:top w:val="nil"/>
              <w:left w:val="nil"/>
              <w:bottom w:val="nil"/>
              <w:right w:val="single" w:sz="4" w:space="0" w:color="auto"/>
            </w:tcBorders>
            <w:hideMark/>
          </w:tcPr>
          <w:p w14:paraId="32ABAF1E" w14:textId="2D4AFF3F" w:rsidR="003817A1" w:rsidRPr="00AF63FA" w:rsidDel="00A45323" w:rsidRDefault="005432CF">
            <w:pPr>
              <w:pStyle w:val="a3"/>
              <w:spacing w:line="288" w:lineRule="auto"/>
              <w:rPr>
                <w:del w:id="362" w:author="Bartels, Sophia Marie" w:date="2022-10-17T09:40:00Z"/>
                <w:rFonts w:ascii="Arial" w:hAnsi="Arial" w:cs="Arial"/>
                <w:kern w:val="2"/>
                <w:szCs w:val="24"/>
              </w:rPr>
            </w:pPr>
            <w:del w:id="363" w:author="Bartels, Sophia Marie" w:date="2022-10-17T09:40:00Z">
              <w:r w:rsidRPr="00AF63FA" w:rsidDel="00A45323">
                <w:rPr>
                  <w:rFonts w:ascii="Arial" w:hAnsi="Arial" w:cs="Arial"/>
                  <w:szCs w:val="24"/>
                </w:rPr>
                <w:delText xml:space="preserve">___ ___ Hours </w:delText>
              </w:r>
              <w:r w:rsidR="003817A1" w:rsidRPr="00AF63FA" w:rsidDel="00A45323">
                <w:rPr>
                  <w:rFonts w:ascii="Arial" w:hAnsi="Arial" w:cs="Arial"/>
                  <w:szCs w:val="24"/>
                </w:rPr>
                <w:delText>___ ___ Minutes</w:delText>
              </w:r>
            </w:del>
          </w:p>
        </w:tc>
      </w:tr>
      <w:tr w:rsidR="003817A1" w:rsidRPr="004F4CED" w:rsidDel="00A45323" w14:paraId="69922883" w14:textId="0B846DFB" w:rsidTr="003817A1">
        <w:trPr>
          <w:del w:id="364" w:author="Bartels, Sophia Marie" w:date="2022-10-17T09:40:00Z"/>
        </w:trPr>
        <w:tc>
          <w:tcPr>
            <w:tcW w:w="1620" w:type="dxa"/>
            <w:tcBorders>
              <w:top w:val="nil"/>
              <w:left w:val="single" w:sz="4" w:space="0" w:color="auto"/>
              <w:bottom w:val="nil"/>
              <w:right w:val="nil"/>
            </w:tcBorders>
          </w:tcPr>
          <w:p w14:paraId="21C1B2D5" w14:textId="6F06F9E3" w:rsidR="003817A1" w:rsidRPr="00AF63FA" w:rsidDel="00A45323" w:rsidRDefault="003817A1">
            <w:pPr>
              <w:pStyle w:val="a3"/>
              <w:spacing w:line="288" w:lineRule="auto"/>
              <w:rPr>
                <w:del w:id="365" w:author="Bartels, Sophia Marie" w:date="2022-10-17T09:40:00Z"/>
                <w:rFonts w:ascii="Arial" w:hAnsi="Arial" w:cs="Arial"/>
                <w:szCs w:val="24"/>
              </w:rPr>
            </w:pPr>
          </w:p>
        </w:tc>
        <w:tc>
          <w:tcPr>
            <w:tcW w:w="7740" w:type="dxa"/>
            <w:tcBorders>
              <w:top w:val="nil"/>
              <w:left w:val="nil"/>
              <w:bottom w:val="nil"/>
              <w:right w:val="single" w:sz="4" w:space="0" w:color="auto"/>
            </w:tcBorders>
            <w:hideMark/>
          </w:tcPr>
          <w:p w14:paraId="1EF64A6E" w14:textId="0F0D47B4" w:rsidR="003817A1" w:rsidRPr="00AF63FA" w:rsidDel="00A45323" w:rsidRDefault="003817A1">
            <w:pPr>
              <w:pStyle w:val="a3"/>
              <w:spacing w:line="288" w:lineRule="auto"/>
              <w:rPr>
                <w:del w:id="366" w:author="Bartels, Sophia Marie" w:date="2022-10-17T09:40:00Z"/>
                <w:rFonts w:ascii="Arial" w:hAnsi="Arial" w:cs="Arial"/>
                <w:kern w:val="2"/>
                <w:szCs w:val="24"/>
              </w:rPr>
            </w:pPr>
            <w:del w:id="367" w:author="Bartels, Sophia Marie" w:date="2022-10-17T09:40:00Z">
              <w:r w:rsidRPr="00AF63FA" w:rsidDel="00A45323">
                <w:rPr>
                  <w:rFonts w:ascii="Arial" w:hAnsi="Arial" w:cs="Arial"/>
                  <w:b/>
                  <w:caps/>
                  <w:szCs w:val="24"/>
                </w:rPr>
                <w:delText>DO NOT READ THESE RESPONSES</w:delText>
              </w:r>
            </w:del>
          </w:p>
        </w:tc>
      </w:tr>
      <w:tr w:rsidR="003817A1" w:rsidRPr="004F4CED" w:rsidDel="00A45323" w14:paraId="1AC7913E" w14:textId="3981B881" w:rsidTr="003817A1">
        <w:trPr>
          <w:del w:id="368" w:author="Bartels, Sophia Marie" w:date="2022-10-17T09:40:00Z"/>
        </w:trPr>
        <w:tc>
          <w:tcPr>
            <w:tcW w:w="1620" w:type="dxa"/>
            <w:tcBorders>
              <w:top w:val="nil"/>
              <w:left w:val="single" w:sz="4" w:space="0" w:color="auto"/>
              <w:bottom w:val="nil"/>
              <w:right w:val="nil"/>
            </w:tcBorders>
          </w:tcPr>
          <w:p w14:paraId="27291F87" w14:textId="727BE263" w:rsidR="003817A1" w:rsidRPr="00AF63FA" w:rsidDel="00A45323" w:rsidRDefault="003817A1">
            <w:pPr>
              <w:pStyle w:val="a3"/>
              <w:spacing w:line="288" w:lineRule="auto"/>
              <w:rPr>
                <w:del w:id="369" w:author="Bartels, Sophia Marie" w:date="2022-10-17T09:40:00Z"/>
                <w:rFonts w:ascii="Arial" w:hAnsi="Arial" w:cs="Arial"/>
                <w:szCs w:val="24"/>
              </w:rPr>
            </w:pPr>
          </w:p>
        </w:tc>
        <w:tc>
          <w:tcPr>
            <w:tcW w:w="7740" w:type="dxa"/>
            <w:tcBorders>
              <w:top w:val="nil"/>
              <w:left w:val="nil"/>
              <w:bottom w:val="nil"/>
              <w:right w:val="single" w:sz="4" w:space="0" w:color="auto"/>
            </w:tcBorders>
            <w:hideMark/>
          </w:tcPr>
          <w:p w14:paraId="6FAB5422" w14:textId="4625F701" w:rsidR="003817A1" w:rsidRPr="00AF63FA" w:rsidDel="00A45323" w:rsidRDefault="003817A1">
            <w:pPr>
              <w:pStyle w:val="a3"/>
              <w:spacing w:line="288" w:lineRule="auto"/>
              <w:rPr>
                <w:del w:id="370" w:author="Bartels, Sophia Marie" w:date="2022-10-17T09:40:00Z"/>
                <w:rFonts w:ascii="Arial" w:hAnsi="Arial" w:cs="Arial"/>
                <w:kern w:val="2"/>
                <w:szCs w:val="24"/>
              </w:rPr>
            </w:pPr>
            <w:del w:id="371" w:author="Bartels, Sophia Marie" w:date="2022-10-17T09:40:00Z">
              <w:r w:rsidRPr="00AF63FA" w:rsidDel="00A45323">
                <w:rPr>
                  <w:rFonts w:ascii="Arial" w:hAnsi="Arial" w:cs="Arial"/>
                  <w:kern w:val="2"/>
                  <w:szCs w:val="24"/>
                </w:rPr>
                <w:fldChar w:fldCharType="begin">
                  <w:ffData>
                    <w:name w:val="Check93"/>
                    <w:enabled/>
                    <w:calcOnExit w:val="0"/>
                    <w:checkBox>
                      <w:sizeAuto/>
                      <w:default w:val="0"/>
                    </w:checkBox>
                  </w:ffData>
                </w:fldChar>
              </w:r>
              <w:r w:rsidRPr="00AF63FA" w:rsidDel="00A45323">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AF63FA" w:rsidDel="00A45323">
                <w:rPr>
                  <w:rFonts w:ascii="Arial" w:hAnsi="Arial" w:cs="Arial"/>
                  <w:kern w:val="2"/>
                  <w:szCs w:val="24"/>
                </w:rPr>
                <w:fldChar w:fldCharType="end"/>
              </w:r>
              <w:r w:rsidRPr="00AF63FA" w:rsidDel="00A45323">
                <w:rPr>
                  <w:rFonts w:ascii="Arial" w:hAnsi="Arial" w:cs="Arial"/>
                  <w:kern w:val="2"/>
                  <w:szCs w:val="24"/>
                </w:rPr>
                <w:delText xml:space="preserve"> </w:delText>
              </w:r>
              <w:r w:rsidRPr="00AF63FA" w:rsidDel="00A45323">
                <w:rPr>
                  <w:rFonts w:ascii="Arial" w:hAnsi="Arial" w:cs="Arial"/>
                  <w:kern w:val="2"/>
                  <w:szCs w:val="24"/>
                  <w:vertAlign w:val="subscript"/>
                </w:rPr>
                <w:delText>(88)</w:delText>
              </w:r>
              <w:r w:rsidRPr="00AF63FA" w:rsidDel="00A45323">
                <w:rPr>
                  <w:rFonts w:ascii="Arial" w:hAnsi="Arial" w:cs="Arial"/>
                  <w:szCs w:val="24"/>
                </w:rPr>
                <w:delText xml:space="preserve"> REFUSE TO ANSWER</w:delText>
              </w:r>
            </w:del>
          </w:p>
        </w:tc>
      </w:tr>
      <w:tr w:rsidR="003817A1" w:rsidRPr="004F4CED" w:rsidDel="00A45323" w14:paraId="0D68EBE9" w14:textId="15B28F57" w:rsidTr="003817A1">
        <w:trPr>
          <w:del w:id="372" w:author="Bartels, Sophia Marie" w:date="2022-10-17T09:40:00Z"/>
        </w:trPr>
        <w:tc>
          <w:tcPr>
            <w:tcW w:w="1620" w:type="dxa"/>
            <w:tcBorders>
              <w:top w:val="nil"/>
              <w:left w:val="single" w:sz="4" w:space="0" w:color="auto"/>
              <w:bottom w:val="single" w:sz="4" w:space="0" w:color="auto"/>
              <w:right w:val="nil"/>
            </w:tcBorders>
          </w:tcPr>
          <w:p w14:paraId="751BB8C8" w14:textId="40901038" w:rsidR="003817A1" w:rsidRPr="00AF63FA" w:rsidDel="00A45323" w:rsidRDefault="003817A1">
            <w:pPr>
              <w:pStyle w:val="a3"/>
              <w:spacing w:line="288" w:lineRule="auto"/>
              <w:rPr>
                <w:del w:id="373" w:author="Bartels, Sophia Marie" w:date="2022-10-17T09:40:00Z"/>
                <w:rFonts w:ascii="Arial" w:hAnsi="Arial" w:cs="Arial"/>
                <w:szCs w:val="24"/>
              </w:rPr>
            </w:pPr>
          </w:p>
        </w:tc>
        <w:tc>
          <w:tcPr>
            <w:tcW w:w="7740" w:type="dxa"/>
            <w:tcBorders>
              <w:top w:val="nil"/>
              <w:left w:val="nil"/>
              <w:bottom w:val="single" w:sz="4" w:space="0" w:color="auto"/>
              <w:right w:val="single" w:sz="4" w:space="0" w:color="auto"/>
            </w:tcBorders>
            <w:hideMark/>
          </w:tcPr>
          <w:p w14:paraId="438CD8E0" w14:textId="6735CAD1" w:rsidR="003817A1" w:rsidRPr="00AF63FA" w:rsidDel="00A45323" w:rsidRDefault="003817A1">
            <w:pPr>
              <w:pStyle w:val="a3"/>
              <w:spacing w:line="288" w:lineRule="auto"/>
              <w:rPr>
                <w:del w:id="374" w:author="Bartels, Sophia Marie" w:date="2022-10-17T09:40:00Z"/>
                <w:rFonts w:ascii="Arial" w:hAnsi="Arial" w:cs="Arial"/>
                <w:kern w:val="2"/>
                <w:szCs w:val="24"/>
              </w:rPr>
            </w:pPr>
            <w:del w:id="375" w:author="Bartels, Sophia Marie" w:date="2022-10-17T09:40:00Z">
              <w:r w:rsidRPr="00AF63FA" w:rsidDel="00A45323">
                <w:rPr>
                  <w:rFonts w:ascii="Arial" w:hAnsi="Arial" w:cs="Arial"/>
                  <w:kern w:val="2"/>
                  <w:szCs w:val="24"/>
                </w:rPr>
                <w:fldChar w:fldCharType="begin">
                  <w:ffData>
                    <w:name w:val="Check93"/>
                    <w:enabled/>
                    <w:calcOnExit w:val="0"/>
                    <w:checkBox>
                      <w:sizeAuto/>
                      <w:default w:val="0"/>
                    </w:checkBox>
                  </w:ffData>
                </w:fldChar>
              </w:r>
              <w:r w:rsidRPr="00AF63FA" w:rsidDel="00A45323">
                <w:rPr>
                  <w:rFonts w:ascii="Arial" w:hAnsi="Arial" w:cs="Arial"/>
                  <w:kern w:val="2"/>
                  <w:szCs w:val="24"/>
                </w:rPr>
                <w:delInstrText xml:space="preserve"> FORMCHECKBOX </w:delInstrText>
              </w:r>
              <w:r w:rsidR="00585570">
                <w:rPr>
                  <w:rFonts w:ascii="Arial" w:hAnsi="Arial" w:cs="Arial"/>
                  <w:kern w:val="2"/>
                  <w:szCs w:val="24"/>
                </w:rPr>
              </w:r>
              <w:r w:rsidR="00585570">
                <w:rPr>
                  <w:rFonts w:ascii="Arial" w:hAnsi="Arial" w:cs="Arial"/>
                  <w:kern w:val="2"/>
                  <w:szCs w:val="24"/>
                </w:rPr>
                <w:fldChar w:fldCharType="separate"/>
              </w:r>
              <w:r w:rsidRPr="00AF63FA" w:rsidDel="00A45323">
                <w:rPr>
                  <w:rFonts w:ascii="Arial" w:hAnsi="Arial" w:cs="Arial"/>
                  <w:kern w:val="2"/>
                  <w:szCs w:val="24"/>
                </w:rPr>
                <w:fldChar w:fldCharType="end"/>
              </w:r>
              <w:r w:rsidRPr="00AF63FA" w:rsidDel="00A45323">
                <w:rPr>
                  <w:rFonts w:ascii="Arial" w:hAnsi="Arial" w:cs="Arial"/>
                  <w:kern w:val="2"/>
                  <w:szCs w:val="24"/>
                </w:rPr>
                <w:delText xml:space="preserve"> </w:delText>
              </w:r>
              <w:r w:rsidRPr="00AF63FA" w:rsidDel="00A45323">
                <w:rPr>
                  <w:rFonts w:ascii="Arial" w:hAnsi="Arial" w:cs="Arial"/>
                  <w:kern w:val="2"/>
                  <w:szCs w:val="24"/>
                  <w:vertAlign w:val="subscript"/>
                </w:rPr>
                <w:delText>(99)</w:delText>
              </w:r>
              <w:r w:rsidRPr="00AF63FA" w:rsidDel="00A45323">
                <w:rPr>
                  <w:rFonts w:ascii="Arial" w:hAnsi="Arial" w:cs="Arial"/>
                  <w:szCs w:val="24"/>
                </w:rPr>
                <w:delText xml:space="preserve"> DON’T KNOW</w:delText>
              </w:r>
            </w:del>
          </w:p>
        </w:tc>
      </w:tr>
      <w:tr w:rsidR="003817A1" w:rsidRPr="004F4CED" w14:paraId="63A5FB32" w14:textId="77777777" w:rsidTr="003817A1">
        <w:tc>
          <w:tcPr>
            <w:tcW w:w="1620" w:type="dxa"/>
            <w:tcBorders>
              <w:top w:val="single" w:sz="4" w:space="0" w:color="auto"/>
              <w:left w:val="single" w:sz="4" w:space="0" w:color="auto"/>
              <w:bottom w:val="nil"/>
              <w:right w:val="nil"/>
            </w:tcBorders>
            <w:hideMark/>
          </w:tcPr>
          <w:p w14:paraId="0D2EF7A7" w14:textId="2FB50911" w:rsidR="003817A1" w:rsidRPr="00AF63FA" w:rsidRDefault="003817A1">
            <w:pPr>
              <w:pStyle w:val="a3"/>
              <w:spacing w:line="288" w:lineRule="auto"/>
              <w:rPr>
                <w:rFonts w:ascii="Arial" w:hAnsi="Arial" w:cs="Arial"/>
                <w:szCs w:val="24"/>
              </w:rPr>
            </w:pPr>
            <w:commentRangeStart w:id="376"/>
            <w:commentRangeStart w:id="377"/>
            <w:r w:rsidRPr="00AF63FA">
              <w:rPr>
                <w:rFonts w:ascii="Arial" w:hAnsi="Arial" w:cs="Arial"/>
                <w:szCs w:val="24"/>
              </w:rPr>
              <w:t>B1</w:t>
            </w:r>
            <w:r w:rsidR="00905B9B" w:rsidRPr="00AF63FA">
              <w:rPr>
                <w:rFonts w:ascii="Arial" w:hAnsi="Arial" w:cs="Arial"/>
                <w:szCs w:val="24"/>
              </w:rPr>
              <w:t>2</w:t>
            </w:r>
          </w:p>
        </w:tc>
        <w:tc>
          <w:tcPr>
            <w:tcW w:w="7740" w:type="dxa"/>
            <w:tcBorders>
              <w:top w:val="single" w:sz="4" w:space="0" w:color="auto"/>
              <w:left w:val="nil"/>
              <w:bottom w:val="nil"/>
              <w:right w:val="single" w:sz="4" w:space="0" w:color="auto"/>
            </w:tcBorders>
            <w:hideMark/>
          </w:tcPr>
          <w:p w14:paraId="5DDF895F" w14:textId="071EE52D" w:rsidR="003817A1" w:rsidRPr="00AF63FA" w:rsidRDefault="003817A1">
            <w:pPr>
              <w:pStyle w:val="a3"/>
              <w:spacing w:line="288" w:lineRule="auto"/>
              <w:rPr>
                <w:rFonts w:ascii="Arial" w:hAnsi="Arial" w:cs="Arial"/>
                <w:kern w:val="2"/>
                <w:szCs w:val="24"/>
              </w:rPr>
            </w:pPr>
            <w:r w:rsidRPr="00AF63FA">
              <w:rPr>
                <w:rFonts w:ascii="Arial" w:hAnsi="Arial" w:cs="Arial"/>
                <w:kern w:val="2"/>
                <w:szCs w:val="24"/>
              </w:rPr>
              <w:t xml:space="preserve">If you had been working during the time you spend on one </w:t>
            </w:r>
            <w:r w:rsidR="00CB2D8E" w:rsidRPr="00AF63FA">
              <w:rPr>
                <w:rFonts w:ascii="Arial" w:hAnsi="Arial" w:cs="Arial"/>
                <w:kern w:val="2"/>
                <w:szCs w:val="24"/>
              </w:rPr>
              <w:t>HIV</w:t>
            </w:r>
            <w:r w:rsidRPr="00AF63FA">
              <w:rPr>
                <w:rFonts w:ascii="Arial" w:hAnsi="Arial" w:cs="Arial"/>
                <w:kern w:val="2"/>
                <w:szCs w:val="24"/>
              </w:rPr>
              <w:t xml:space="preserve"> clinic visit, how much money do you think you would have made?</w:t>
            </w:r>
            <w:commentRangeEnd w:id="376"/>
            <w:r w:rsidR="00A45323">
              <w:rPr>
                <w:rStyle w:val="a6"/>
                <w:rFonts w:asciiTheme="minorHAnsi" w:eastAsiaTheme="minorHAnsi" w:hAnsiTheme="minorHAnsi" w:cstheme="minorBidi"/>
                <w:snapToGrid/>
              </w:rPr>
              <w:commentReference w:id="376"/>
            </w:r>
            <w:commentRangeEnd w:id="377"/>
            <w:r w:rsidR="00E40278">
              <w:rPr>
                <w:rStyle w:val="a6"/>
                <w:rFonts w:asciiTheme="minorHAnsi" w:eastAsiaTheme="minorEastAsia" w:hAnsiTheme="minorHAnsi" w:cstheme="minorBidi"/>
                <w:snapToGrid/>
              </w:rPr>
              <w:commentReference w:id="377"/>
            </w:r>
          </w:p>
        </w:tc>
      </w:tr>
      <w:tr w:rsidR="003817A1" w:rsidRPr="004F4CED" w14:paraId="58A7FAAF" w14:textId="77777777" w:rsidTr="003817A1">
        <w:tc>
          <w:tcPr>
            <w:tcW w:w="1620" w:type="dxa"/>
            <w:tcBorders>
              <w:top w:val="nil"/>
              <w:left w:val="single" w:sz="4" w:space="0" w:color="auto"/>
              <w:bottom w:val="nil"/>
              <w:right w:val="nil"/>
            </w:tcBorders>
          </w:tcPr>
          <w:p w14:paraId="71A28667" w14:textId="77777777" w:rsidR="003817A1" w:rsidRPr="00AF63FA" w:rsidRDefault="003817A1">
            <w:pPr>
              <w:pStyle w:val="a3"/>
              <w:spacing w:line="288" w:lineRule="auto"/>
              <w:rPr>
                <w:rFonts w:ascii="Arial" w:hAnsi="Arial" w:cs="Arial"/>
                <w:szCs w:val="24"/>
              </w:rPr>
            </w:pPr>
          </w:p>
        </w:tc>
        <w:tc>
          <w:tcPr>
            <w:tcW w:w="7740" w:type="dxa"/>
            <w:tcBorders>
              <w:top w:val="nil"/>
              <w:left w:val="nil"/>
              <w:bottom w:val="nil"/>
              <w:right w:val="single" w:sz="4" w:space="0" w:color="auto"/>
            </w:tcBorders>
            <w:hideMark/>
          </w:tcPr>
          <w:p w14:paraId="030B0413" w14:textId="26D510E6" w:rsidR="003817A1" w:rsidRPr="00AF63FA" w:rsidRDefault="003817A1">
            <w:pPr>
              <w:pStyle w:val="a3"/>
              <w:spacing w:line="288" w:lineRule="auto"/>
              <w:rPr>
                <w:rFonts w:ascii="Arial" w:hAnsi="Arial" w:cs="Arial"/>
                <w:kern w:val="2"/>
                <w:szCs w:val="24"/>
              </w:rPr>
            </w:pPr>
            <w:r w:rsidRPr="00AF63FA">
              <w:rPr>
                <w:rFonts w:ascii="Arial" w:hAnsi="Arial" w:cs="Arial"/>
                <w:szCs w:val="24"/>
              </w:rPr>
              <w:t xml:space="preserve">___ ___ ___ ___ ___ ___ </w:t>
            </w:r>
            <w:r w:rsidR="002D5D56" w:rsidRPr="002D5D56">
              <w:rPr>
                <w:rFonts w:ascii="Arial" w:hAnsi="Arial" w:cs="Arial"/>
                <w:szCs w:val="24"/>
              </w:rPr>
              <w:t>Amount in thousand Dong (1000 Dong</w:t>
            </w:r>
            <w:r w:rsidR="002D5D56">
              <w:rPr>
                <w:rFonts w:ascii="Arial" w:hAnsi="Arial" w:cs="Arial"/>
                <w:szCs w:val="24"/>
              </w:rPr>
              <w:t>)</w:t>
            </w:r>
          </w:p>
        </w:tc>
      </w:tr>
      <w:tr w:rsidR="003817A1" w:rsidRPr="004F4CED" w14:paraId="367EAE62" w14:textId="77777777" w:rsidTr="003817A1">
        <w:tc>
          <w:tcPr>
            <w:tcW w:w="1620" w:type="dxa"/>
            <w:tcBorders>
              <w:top w:val="nil"/>
              <w:left w:val="single" w:sz="4" w:space="0" w:color="auto"/>
              <w:bottom w:val="nil"/>
              <w:right w:val="nil"/>
            </w:tcBorders>
          </w:tcPr>
          <w:p w14:paraId="3F48E4BE" w14:textId="77777777" w:rsidR="003817A1" w:rsidRPr="00AF63FA" w:rsidRDefault="003817A1">
            <w:pPr>
              <w:pStyle w:val="a3"/>
              <w:spacing w:line="288" w:lineRule="auto"/>
              <w:rPr>
                <w:rFonts w:ascii="Arial" w:hAnsi="Arial" w:cs="Arial"/>
                <w:szCs w:val="24"/>
              </w:rPr>
            </w:pPr>
          </w:p>
        </w:tc>
        <w:tc>
          <w:tcPr>
            <w:tcW w:w="7740" w:type="dxa"/>
            <w:tcBorders>
              <w:top w:val="nil"/>
              <w:left w:val="nil"/>
              <w:bottom w:val="nil"/>
              <w:right w:val="single" w:sz="4" w:space="0" w:color="auto"/>
            </w:tcBorders>
            <w:hideMark/>
          </w:tcPr>
          <w:p w14:paraId="6A7C1D58" w14:textId="77777777" w:rsidR="003817A1" w:rsidRPr="00AF63FA" w:rsidRDefault="003817A1">
            <w:pPr>
              <w:pStyle w:val="a3"/>
              <w:spacing w:line="288" w:lineRule="auto"/>
              <w:rPr>
                <w:rFonts w:ascii="Arial" w:hAnsi="Arial" w:cs="Arial"/>
                <w:kern w:val="2"/>
                <w:szCs w:val="24"/>
              </w:rPr>
            </w:pPr>
            <w:r w:rsidRPr="00AF63FA">
              <w:rPr>
                <w:rFonts w:ascii="Arial" w:hAnsi="Arial" w:cs="Arial"/>
                <w:b/>
                <w:caps/>
                <w:szCs w:val="24"/>
              </w:rPr>
              <w:t>DO NOT READ THESE RESPONSES</w:t>
            </w:r>
          </w:p>
        </w:tc>
      </w:tr>
      <w:tr w:rsidR="003817A1" w:rsidRPr="004F4CED" w14:paraId="3BA81C43" w14:textId="77777777" w:rsidTr="003817A1">
        <w:tc>
          <w:tcPr>
            <w:tcW w:w="1620" w:type="dxa"/>
            <w:tcBorders>
              <w:top w:val="nil"/>
              <w:left w:val="single" w:sz="4" w:space="0" w:color="auto"/>
              <w:bottom w:val="nil"/>
              <w:right w:val="nil"/>
            </w:tcBorders>
          </w:tcPr>
          <w:p w14:paraId="34F4B148" w14:textId="77777777" w:rsidR="003817A1" w:rsidRPr="00AF63FA" w:rsidRDefault="003817A1">
            <w:pPr>
              <w:pStyle w:val="a3"/>
              <w:spacing w:line="288" w:lineRule="auto"/>
              <w:rPr>
                <w:rFonts w:ascii="Arial" w:hAnsi="Arial" w:cs="Arial"/>
                <w:szCs w:val="24"/>
              </w:rPr>
            </w:pPr>
          </w:p>
        </w:tc>
        <w:tc>
          <w:tcPr>
            <w:tcW w:w="7740" w:type="dxa"/>
            <w:tcBorders>
              <w:top w:val="nil"/>
              <w:left w:val="nil"/>
              <w:bottom w:val="nil"/>
              <w:right w:val="single" w:sz="4" w:space="0" w:color="auto"/>
            </w:tcBorders>
            <w:hideMark/>
          </w:tcPr>
          <w:p w14:paraId="2A41DC2B" w14:textId="77777777" w:rsidR="003817A1" w:rsidRPr="00AF63FA" w:rsidRDefault="003817A1">
            <w:pPr>
              <w:pStyle w:val="a3"/>
              <w:spacing w:line="288" w:lineRule="auto"/>
              <w:rPr>
                <w:rFonts w:ascii="Arial" w:hAnsi="Arial" w:cs="Arial"/>
                <w:b/>
                <w:caps/>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 xml:space="preserve">(77) </w:t>
            </w:r>
            <w:r w:rsidRPr="00AF63FA">
              <w:rPr>
                <w:rFonts w:ascii="Arial" w:hAnsi="Arial" w:cs="Arial"/>
                <w:szCs w:val="24"/>
              </w:rPr>
              <w:t>NOT RELEVANT/ NOT APPLICABLE</w:t>
            </w:r>
          </w:p>
        </w:tc>
      </w:tr>
      <w:tr w:rsidR="003817A1" w:rsidRPr="004F4CED" w14:paraId="7CD6C74C" w14:textId="77777777" w:rsidTr="003817A1">
        <w:tc>
          <w:tcPr>
            <w:tcW w:w="1620" w:type="dxa"/>
            <w:tcBorders>
              <w:top w:val="nil"/>
              <w:left w:val="single" w:sz="4" w:space="0" w:color="auto"/>
              <w:bottom w:val="nil"/>
              <w:right w:val="nil"/>
            </w:tcBorders>
          </w:tcPr>
          <w:p w14:paraId="3B510A7C" w14:textId="77777777" w:rsidR="003817A1" w:rsidRPr="00AF63FA" w:rsidRDefault="003817A1">
            <w:pPr>
              <w:pStyle w:val="a3"/>
              <w:spacing w:line="288" w:lineRule="auto"/>
              <w:rPr>
                <w:rFonts w:ascii="Arial" w:hAnsi="Arial" w:cs="Arial"/>
                <w:szCs w:val="24"/>
              </w:rPr>
            </w:pPr>
          </w:p>
        </w:tc>
        <w:tc>
          <w:tcPr>
            <w:tcW w:w="7740" w:type="dxa"/>
            <w:tcBorders>
              <w:top w:val="nil"/>
              <w:left w:val="nil"/>
              <w:bottom w:val="nil"/>
              <w:right w:val="single" w:sz="4" w:space="0" w:color="auto"/>
            </w:tcBorders>
            <w:hideMark/>
          </w:tcPr>
          <w:p w14:paraId="2F0C1037" w14:textId="77777777" w:rsidR="003817A1" w:rsidRPr="00AF63FA" w:rsidRDefault="003817A1">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(88)</w:t>
            </w:r>
            <w:r w:rsidRPr="00AF63FA">
              <w:rPr>
                <w:rFonts w:ascii="Arial" w:hAnsi="Arial" w:cs="Arial"/>
                <w:szCs w:val="24"/>
              </w:rPr>
              <w:t xml:space="preserve"> REFUSE TO ANSWER</w:t>
            </w:r>
          </w:p>
        </w:tc>
      </w:tr>
      <w:tr w:rsidR="003817A1" w:rsidRPr="004F4CED" w14:paraId="7E31DAB3" w14:textId="77777777" w:rsidTr="003817A1">
        <w:tc>
          <w:tcPr>
            <w:tcW w:w="1620" w:type="dxa"/>
            <w:tcBorders>
              <w:top w:val="nil"/>
              <w:left w:val="single" w:sz="4" w:space="0" w:color="auto"/>
              <w:bottom w:val="single" w:sz="4" w:space="0" w:color="auto"/>
              <w:right w:val="nil"/>
            </w:tcBorders>
          </w:tcPr>
          <w:p w14:paraId="56A8AD16" w14:textId="77777777" w:rsidR="003817A1" w:rsidRPr="00AF63FA" w:rsidRDefault="003817A1">
            <w:pPr>
              <w:pStyle w:val="a3"/>
              <w:spacing w:line="288" w:lineRule="auto"/>
              <w:rPr>
                <w:rFonts w:ascii="Arial" w:hAnsi="Arial" w:cs="Arial"/>
                <w:szCs w:val="24"/>
              </w:rPr>
            </w:pPr>
          </w:p>
        </w:tc>
        <w:tc>
          <w:tcPr>
            <w:tcW w:w="7740" w:type="dxa"/>
            <w:tcBorders>
              <w:top w:val="nil"/>
              <w:left w:val="nil"/>
              <w:bottom w:val="single" w:sz="4" w:space="0" w:color="auto"/>
              <w:right w:val="single" w:sz="4" w:space="0" w:color="auto"/>
            </w:tcBorders>
            <w:hideMark/>
          </w:tcPr>
          <w:p w14:paraId="20051636" w14:textId="77777777" w:rsidR="003817A1" w:rsidRPr="00AF63FA" w:rsidRDefault="003817A1">
            <w:pPr>
              <w:pStyle w:val="a3"/>
              <w:spacing w:line="288" w:lineRule="auto"/>
              <w:rPr>
                <w:rFonts w:ascii="Arial" w:hAnsi="Arial" w:cs="Arial"/>
                <w:kern w:val="2"/>
                <w:szCs w:val="24"/>
              </w:rPr>
            </w:pPr>
            <w:r w:rsidRPr="00AF63FA">
              <w:rPr>
                <w:rFonts w:ascii="Arial" w:hAnsi="Arial" w:cs="Arial"/>
                <w:kern w:val="2"/>
                <w:szCs w:val="24"/>
              </w:rPr>
              <w:fldChar w:fldCharType="begin">
                <w:ffData>
                  <w:name w:val="Check93"/>
                  <w:enabled/>
                  <w:calcOnExit w:val="0"/>
                  <w:checkBox>
                    <w:sizeAuto/>
                    <w:default w:val="0"/>
                  </w:checkBox>
                </w:ffData>
              </w:fldChar>
            </w:r>
            <w:r w:rsidRPr="00AF63FA">
              <w:rPr>
                <w:rFonts w:ascii="Arial" w:hAnsi="Arial" w:cs="Arial"/>
                <w:kern w:val="2"/>
                <w:szCs w:val="24"/>
              </w:rPr>
              <w:instrText xml:space="preserve"> FORMCHECKBOX </w:instrText>
            </w:r>
            <w:r w:rsidR="00585570">
              <w:rPr>
                <w:rFonts w:ascii="Arial" w:hAnsi="Arial" w:cs="Arial"/>
                <w:kern w:val="2"/>
                <w:szCs w:val="24"/>
              </w:rPr>
            </w:r>
            <w:r w:rsidR="00585570">
              <w:rPr>
                <w:rFonts w:ascii="Arial" w:hAnsi="Arial" w:cs="Arial"/>
                <w:kern w:val="2"/>
                <w:szCs w:val="24"/>
              </w:rPr>
              <w:fldChar w:fldCharType="separate"/>
            </w:r>
            <w:r w:rsidRPr="00AF63FA">
              <w:rPr>
                <w:rFonts w:ascii="Arial" w:hAnsi="Arial" w:cs="Arial"/>
                <w:kern w:val="2"/>
                <w:szCs w:val="24"/>
              </w:rPr>
              <w:fldChar w:fldCharType="end"/>
            </w:r>
            <w:r w:rsidRPr="00AF63FA">
              <w:rPr>
                <w:rFonts w:ascii="Arial" w:hAnsi="Arial" w:cs="Arial"/>
                <w:kern w:val="2"/>
                <w:szCs w:val="24"/>
              </w:rPr>
              <w:t xml:space="preserve"> </w:t>
            </w:r>
            <w:r w:rsidRPr="00AF63FA">
              <w:rPr>
                <w:rFonts w:ascii="Arial" w:hAnsi="Arial" w:cs="Arial"/>
                <w:kern w:val="2"/>
                <w:szCs w:val="24"/>
                <w:vertAlign w:val="subscript"/>
              </w:rPr>
              <w:t>(99)</w:t>
            </w:r>
            <w:r w:rsidRPr="00AF63FA">
              <w:rPr>
                <w:rFonts w:ascii="Arial" w:hAnsi="Arial" w:cs="Arial"/>
                <w:szCs w:val="24"/>
              </w:rPr>
              <w:t xml:space="preserve"> DON’T KNOW</w:t>
            </w:r>
          </w:p>
        </w:tc>
      </w:tr>
    </w:tbl>
    <w:p w14:paraId="241C6BEA" w14:textId="77777777" w:rsidR="007F0D62" w:rsidRPr="00AF63FA" w:rsidRDefault="007F0D62">
      <w:pPr>
        <w:rPr>
          <w:rFonts w:ascii="Arial" w:hAnsi="Arial" w:cs="Arial"/>
          <w:sz w:val="24"/>
          <w:szCs w:val="24"/>
        </w:rPr>
      </w:pPr>
    </w:p>
    <w:p w14:paraId="5EFC8D2C" w14:textId="563ED164" w:rsidR="00763E53" w:rsidRPr="00AF63FA" w:rsidRDefault="00763E53">
      <w:pPr>
        <w:rPr>
          <w:rFonts w:ascii="Arial" w:hAnsi="Arial" w:cs="Arial"/>
          <w:b/>
          <w:sz w:val="24"/>
          <w:szCs w:val="24"/>
        </w:rPr>
      </w:pPr>
    </w:p>
    <w:sectPr w:rsidR="00763E53" w:rsidRPr="00AF63FA" w:rsidSect="00A566B9">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2" w:author="Bartels, Sophia Marie" w:date="2022-10-18T14:53:00Z" w:initials="BSM">
    <w:p w14:paraId="4274921B" w14:textId="77777777" w:rsidR="00CC4D1A" w:rsidRDefault="00CC4D1A" w:rsidP="006C394E">
      <w:r>
        <w:rPr>
          <w:rStyle w:val="a6"/>
        </w:rPr>
        <w:annotationRef/>
      </w:r>
      <w:r>
        <w:rPr>
          <w:sz w:val="20"/>
          <w:szCs w:val="20"/>
        </w:rPr>
        <w:t>We are already asking some employment questions, should we cut them down?</w:t>
      </w:r>
    </w:p>
  </w:comment>
  <w:comment w:id="344" w:author="Bartels, Sophia Marie" w:date="2022-10-25T18:10:00Z" w:initials="BSM">
    <w:p w14:paraId="7ACF0E7F" w14:textId="77777777" w:rsidR="00F80DFD" w:rsidRDefault="00F80DFD" w:rsidP="00C026D0">
      <w:r>
        <w:rPr>
          <w:rStyle w:val="a6"/>
        </w:rPr>
        <w:annotationRef/>
      </w:r>
      <w:r>
        <w:rPr>
          <w:sz w:val="20"/>
          <w:szCs w:val="20"/>
        </w:rPr>
        <w:t>Please revise for 12-months to ask about the in-person BAI visits (there are 2) and the 2 phone BAI follow-up sessions (there are two)</w:t>
      </w:r>
    </w:p>
  </w:comment>
  <w:comment w:id="345" w:author="Bartels, Sophia Marie" w:date="2022-10-25T18:13:00Z" w:initials="BSM">
    <w:p w14:paraId="11051EA4" w14:textId="77777777" w:rsidR="009818FF" w:rsidRDefault="009818FF" w:rsidP="00B3690F">
      <w:r>
        <w:rPr>
          <w:rStyle w:val="a6"/>
        </w:rPr>
        <w:annotationRef/>
      </w:r>
      <w:r>
        <w:rPr>
          <w:sz w:val="20"/>
          <w:szCs w:val="20"/>
        </w:rPr>
        <w:t xml:space="preserve">- For the in-person visits we had wanted to ask if there were any changes from their regular visits </w:t>
      </w:r>
    </w:p>
    <w:p w14:paraId="14EEA347" w14:textId="77777777" w:rsidR="009818FF" w:rsidRDefault="009818FF" w:rsidP="00B3690F">
      <w:r>
        <w:rPr>
          <w:sz w:val="20"/>
          <w:szCs w:val="20"/>
        </w:rPr>
        <w:t>- For the phone sessions we wanted to ask about if they had to make any special arrangements to attend the session</w:t>
      </w:r>
    </w:p>
  </w:comment>
  <w:comment w:id="346" w:author="Hyolim Kang" w:date="2022-11-03T16:20:00Z" w:initials="HK">
    <w:p w14:paraId="5F895CD5" w14:textId="77777777" w:rsidR="0045600E" w:rsidRDefault="0045600E">
      <w:pPr>
        <w:pStyle w:val="a7"/>
      </w:pPr>
      <w:r>
        <w:rPr>
          <w:rStyle w:val="a6"/>
        </w:rPr>
        <w:annotationRef/>
      </w:r>
      <w:r>
        <w:t>Maybe the section title should be  modified to "direct non-medical costs?"</w:t>
      </w:r>
    </w:p>
    <w:p w14:paraId="33BB34E4" w14:textId="77777777" w:rsidR="0045600E" w:rsidRDefault="0045600E">
      <w:pPr>
        <w:pStyle w:val="a7"/>
      </w:pPr>
    </w:p>
    <w:p w14:paraId="6CDC2DC8" w14:textId="77777777" w:rsidR="0045600E" w:rsidRDefault="0045600E" w:rsidP="003E1B68">
      <w:pPr>
        <w:pStyle w:val="a7"/>
      </w:pPr>
      <w:r>
        <w:t>(and I imagine it would be easier if the direct medical costs for HIV had to be asked before the DNMC question)</w:t>
      </w:r>
    </w:p>
  </w:comment>
  <w:comment w:id="348" w:author="Hyolim Kang" w:date="2022-11-03T16:17:00Z" w:initials="HK">
    <w:p w14:paraId="537DB353" w14:textId="1366CE7D" w:rsidR="0045600E" w:rsidRDefault="0045600E" w:rsidP="0056104C">
      <w:pPr>
        <w:pStyle w:val="a7"/>
      </w:pPr>
      <w:r>
        <w:rPr>
          <w:rStyle w:val="a6"/>
        </w:rPr>
        <w:annotationRef/>
      </w:r>
      <w:r>
        <w:t>Willl costs for caregivers (or substitute labors) be collected as well? If yes, maybe need to add questions asking the number of accompanied people, their lodging costs and food costs.</w:t>
      </w:r>
    </w:p>
  </w:comment>
  <w:comment w:id="349" w:author="Bartels, Sophia Marie" w:date="2022-10-17T09:35:00Z" w:initials="BSM">
    <w:p w14:paraId="660E5050" w14:textId="58FF88C0" w:rsidR="00F80DFD" w:rsidRDefault="00A45323" w:rsidP="00F254D4">
      <w:r>
        <w:rPr>
          <w:rStyle w:val="a6"/>
        </w:rPr>
        <w:annotationRef/>
      </w:r>
      <w:r w:rsidR="00F80DFD">
        <w:rPr>
          <w:sz w:val="20"/>
          <w:szCs w:val="20"/>
        </w:rPr>
        <w:t>Repeat question (with D1)</w:t>
      </w:r>
    </w:p>
  </w:comment>
  <w:comment w:id="356" w:author="Bartels, Sophia Marie" w:date="2022-10-17T09:36:00Z" w:initials="BSM">
    <w:p w14:paraId="3800813E" w14:textId="3FAEE64F" w:rsidR="00A45323" w:rsidRDefault="00A45323" w:rsidP="003E7AB7">
      <w:r>
        <w:rPr>
          <w:rStyle w:val="a6"/>
        </w:rPr>
        <w:annotationRef/>
      </w:r>
      <w:r>
        <w:rPr>
          <w:sz w:val="20"/>
          <w:szCs w:val="20"/>
        </w:rPr>
        <w:t>Repeat question</w:t>
      </w:r>
    </w:p>
  </w:comment>
  <w:comment w:id="376" w:author="Bartels, Sophia Marie" w:date="2022-10-17T09:36:00Z" w:initials="BSM">
    <w:p w14:paraId="6E2D5A58" w14:textId="77777777" w:rsidR="00F80DFD" w:rsidRDefault="00A45323" w:rsidP="00C857B3">
      <w:r>
        <w:rPr>
          <w:rStyle w:val="a6"/>
        </w:rPr>
        <w:annotationRef/>
      </w:r>
      <w:r w:rsidR="00F80DFD">
        <w:rPr>
          <w:sz w:val="20"/>
          <w:szCs w:val="20"/>
        </w:rPr>
        <w:t>Repeat question (with D5)</w:t>
      </w:r>
    </w:p>
  </w:comment>
  <w:comment w:id="377" w:author="Hyolim Kang" w:date="2022-11-03T13:54:00Z" w:initials="HK">
    <w:p w14:paraId="38422645" w14:textId="77777777" w:rsidR="00E40278" w:rsidRDefault="00E40278">
      <w:pPr>
        <w:pStyle w:val="a7"/>
      </w:pPr>
      <w:r>
        <w:rPr>
          <w:rStyle w:val="a6"/>
        </w:rPr>
        <w:annotationRef/>
      </w:r>
      <w:r>
        <w:t>This should rather be moved to another section as it's related to productivity loss</w:t>
      </w:r>
    </w:p>
    <w:p w14:paraId="5CC2FEE7" w14:textId="77777777" w:rsidR="00E40278" w:rsidRDefault="00E40278">
      <w:pPr>
        <w:pStyle w:val="a7"/>
      </w:pPr>
    </w:p>
    <w:p w14:paraId="55EFB95E" w14:textId="77777777" w:rsidR="00E40278" w:rsidRDefault="00E40278" w:rsidP="00D23009">
      <w:pPr>
        <w:pStyle w:val="a7"/>
      </w:pPr>
      <w:r>
        <w:t xml:space="preserve">Indirect cost section should cover questions related to producitivty loss of patients, caregivers, and subsitute labors (if exists).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4921B" w15:done="0"/>
  <w15:commentEx w15:paraId="7ACF0E7F" w15:done="0"/>
  <w15:commentEx w15:paraId="14EEA347" w15:paraIdParent="7ACF0E7F" w15:done="0"/>
  <w15:commentEx w15:paraId="6CDC2DC8" w15:done="0"/>
  <w15:commentEx w15:paraId="537DB353" w15:done="0"/>
  <w15:commentEx w15:paraId="660E5050" w15:done="0"/>
  <w15:commentEx w15:paraId="3800813E" w15:done="0"/>
  <w15:commentEx w15:paraId="6E2D5A58" w15:done="0"/>
  <w15:commentEx w15:paraId="55EFB9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3C76" w16cex:dateUtc="2022-10-18T18:53:00Z"/>
  <w16cex:commentExtensible w16cex:durableId="2702A526" w16cex:dateUtc="2022-10-25T22:10:00Z"/>
  <w16cex:commentExtensible w16cex:durableId="2702A5D5" w16cex:dateUtc="2022-10-25T22:13:00Z"/>
  <w16cex:commentExtensible w16cex:durableId="270E68E4" w16cex:dateUtc="2022-11-03T07:20:00Z"/>
  <w16cex:commentExtensible w16cex:durableId="270E67FC" w16cex:dateUtc="2022-11-03T07:17:00Z"/>
  <w16cex:commentExtensible w16cex:durableId="26F7A051" w16cex:dateUtc="2022-10-17T13:35:00Z"/>
  <w16cex:commentExtensible w16cex:durableId="26F7A08F" w16cex:dateUtc="2022-10-17T13:36:00Z"/>
  <w16cex:commentExtensible w16cex:durableId="26F7A0A1" w16cex:dateUtc="2022-10-17T13:36:00Z"/>
  <w16cex:commentExtensible w16cex:durableId="270E467F" w16cex:dateUtc="2022-11-03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4921B" w16cid:durableId="26F93C76"/>
  <w16cid:commentId w16cid:paraId="7ACF0E7F" w16cid:durableId="2702A526"/>
  <w16cid:commentId w16cid:paraId="14EEA347" w16cid:durableId="2702A5D5"/>
  <w16cid:commentId w16cid:paraId="6CDC2DC8" w16cid:durableId="270E68E4"/>
  <w16cid:commentId w16cid:paraId="537DB353" w16cid:durableId="270E67FC"/>
  <w16cid:commentId w16cid:paraId="660E5050" w16cid:durableId="26F7A051"/>
  <w16cid:commentId w16cid:paraId="3800813E" w16cid:durableId="26F7A08F"/>
  <w16cid:commentId w16cid:paraId="6E2D5A58" w16cid:durableId="26F7A0A1"/>
  <w16cid:commentId w16cid:paraId="55EFB95E" w16cid:durableId="270E4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6E28" w14:textId="77777777" w:rsidR="00155E0F" w:rsidRDefault="00155E0F" w:rsidP="00315BF7">
      <w:pPr>
        <w:spacing w:after="0" w:line="240" w:lineRule="auto"/>
      </w:pPr>
      <w:r>
        <w:separator/>
      </w:r>
    </w:p>
  </w:endnote>
  <w:endnote w:type="continuationSeparator" w:id="0">
    <w:p w14:paraId="03F19572" w14:textId="77777777" w:rsidR="00155E0F" w:rsidRDefault="00155E0F" w:rsidP="0031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772F" w14:textId="18D2EA01" w:rsidR="00F85339" w:rsidRPr="00AB6DC6" w:rsidRDefault="00F85339" w:rsidP="00337B0D">
    <w:pPr>
      <w:pStyle w:val="aa"/>
      <w:pBdr>
        <w:top w:val="thinThickSmallGap" w:sz="24" w:space="1" w:color="823B0B" w:themeColor="accent2" w:themeShade="7F"/>
      </w:pBdr>
      <w:rPr>
        <w:rFonts w:ascii="Arial" w:eastAsiaTheme="majorEastAsia" w:hAnsi="Arial" w:cs="Arial"/>
      </w:rPr>
    </w:pPr>
    <w:r w:rsidRPr="00AB6DC6">
      <w:rPr>
        <w:rFonts w:ascii="Arial" w:eastAsiaTheme="majorEastAsia" w:hAnsi="Arial" w:cs="Arial"/>
      </w:rPr>
      <w:ptab w:relativeTo="margin" w:alignment="right" w:leader="none"/>
    </w:r>
    <w:r>
      <w:rPr>
        <w:rFonts w:ascii="Arial" w:eastAsiaTheme="majorEastAsia" w:hAnsi="Arial" w:cs="Arial"/>
      </w:rPr>
      <w:t>Page</w:t>
    </w:r>
    <w:r w:rsidRPr="00AB6DC6">
      <w:rPr>
        <w:rFonts w:ascii="Arial" w:eastAsiaTheme="majorEastAsia" w:hAnsi="Arial" w:cs="Arial"/>
      </w:rPr>
      <w:t xml:space="preserve"> </w:t>
    </w:r>
    <w:r w:rsidRPr="00AB6DC6">
      <w:rPr>
        <w:rFonts w:ascii="Arial" w:hAnsi="Arial" w:cs="Arial"/>
      </w:rPr>
      <w:fldChar w:fldCharType="begin"/>
    </w:r>
    <w:r w:rsidRPr="00AB6DC6">
      <w:rPr>
        <w:rFonts w:ascii="Arial" w:hAnsi="Arial" w:cs="Arial"/>
      </w:rPr>
      <w:instrText xml:space="preserve"> PAGE   \* MERGEFORMAT </w:instrText>
    </w:r>
    <w:r w:rsidRPr="00AB6DC6">
      <w:rPr>
        <w:rFonts w:ascii="Arial" w:hAnsi="Arial" w:cs="Arial"/>
      </w:rPr>
      <w:fldChar w:fldCharType="separate"/>
    </w:r>
    <w:r>
      <w:rPr>
        <w:rFonts w:ascii="Arial" w:hAnsi="Arial" w:cs="Arial"/>
      </w:rPr>
      <w:t>1</w:t>
    </w:r>
    <w:r w:rsidRPr="00AB6DC6">
      <w:rPr>
        <w:rFonts w:ascii="Arial" w:eastAsiaTheme="majorEastAsia" w:hAnsi="Arial" w:cs="Arial"/>
        <w:noProof/>
      </w:rPr>
      <w:fldChar w:fldCharType="end"/>
    </w:r>
  </w:p>
  <w:p w14:paraId="1151535C" w14:textId="77777777" w:rsidR="00F85339" w:rsidRDefault="00F8533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A4F" w14:textId="77777777" w:rsidR="00155E0F" w:rsidRDefault="00155E0F" w:rsidP="00315BF7">
      <w:pPr>
        <w:spacing w:after="0" w:line="240" w:lineRule="auto"/>
      </w:pPr>
      <w:r>
        <w:separator/>
      </w:r>
    </w:p>
  </w:footnote>
  <w:footnote w:type="continuationSeparator" w:id="0">
    <w:p w14:paraId="5D518045" w14:textId="77777777" w:rsidR="00155E0F" w:rsidRDefault="00155E0F" w:rsidP="0031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9953" w14:textId="15E73C24" w:rsidR="00F85339" w:rsidRPr="007D5A19" w:rsidRDefault="00A566B9" w:rsidP="00363E30">
    <w:pPr>
      <w:pStyle w:val="a3"/>
      <w:pBdr>
        <w:bottom w:val="thickThinSmallGap" w:sz="24" w:space="1" w:color="823B0B" w:themeColor="accent2" w:themeShade="7F"/>
      </w:pBdr>
      <w:rPr>
        <w:rFonts w:ascii="Arial" w:eastAsiaTheme="majorEastAsia" w:hAnsi="Arial" w:cs="Arial"/>
      </w:rPr>
    </w:pPr>
    <w:r>
      <w:rPr>
        <w:rFonts w:ascii="Arial" w:eastAsiaTheme="majorEastAsia" w:hAnsi="Arial" w:cs="Arial"/>
      </w:rPr>
      <w:t>EBAI</w:t>
    </w:r>
    <w:r w:rsidR="00F85339" w:rsidRPr="007D5A19">
      <w:rPr>
        <w:rFonts w:ascii="Arial" w:eastAsiaTheme="majorEastAsia" w:hAnsi="Arial" w:cs="Arial"/>
      </w:rPr>
      <w:t xml:space="preserve"> study</w:t>
    </w:r>
  </w:p>
  <w:p w14:paraId="12E25E9B" w14:textId="7A52CA39" w:rsidR="00F85339" w:rsidRPr="00363E30" w:rsidRDefault="00F85339" w:rsidP="00363E30">
    <w:pPr>
      <w:pStyle w:val="a3"/>
      <w:pBdr>
        <w:bottom w:val="thickThinSmallGap" w:sz="24" w:space="1" w:color="823B0B" w:themeColor="accent2" w:themeShade="7F"/>
      </w:pBdr>
      <w:rPr>
        <w:rFonts w:ascii="Arial" w:eastAsiaTheme="majorEastAsia" w:hAnsi="Arial" w:cs="Arial"/>
        <w:sz w:val="22"/>
        <w:szCs w:val="22"/>
      </w:rPr>
    </w:pPr>
    <w:r w:rsidRPr="007D5A19">
      <w:rPr>
        <w:rFonts w:ascii="Arial" w:eastAsiaTheme="majorEastAsia" w:hAnsi="Arial" w:cs="Arial"/>
        <w:sz w:val="22"/>
        <w:szCs w:val="22"/>
      </w:rPr>
      <w:t>Version 1.0 dated 20</w:t>
    </w:r>
    <w:r w:rsidR="00A566B9">
      <w:rPr>
        <w:rFonts w:ascii="Arial" w:eastAsiaTheme="majorEastAsia" w:hAnsi="Arial" w:cs="Arial"/>
        <w:sz w:val="22"/>
        <w:szCs w:val="22"/>
      </w:rPr>
      <w:t>22</w:t>
    </w:r>
    <w:r w:rsidRPr="007D5A19">
      <w:rPr>
        <w:rFonts w:ascii="Arial" w:eastAsiaTheme="majorEastAsia" w:hAnsi="Arial" w:cs="Arial"/>
        <w:sz w:val="22"/>
        <w:szCs w:val="22"/>
      </w:rPr>
      <w:t>-</w:t>
    </w:r>
    <w:r w:rsidR="00A566B9">
      <w:rPr>
        <w:rFonts w:ascii="Arial" w:eastAsiaTheme="majorEastAsia" w:hAnsi="Arial" w:cs="Arial"/>
        <w:sz w:val="22"/>
        <w:szCs w:val="22"/>
      </w:rPr>
      <w:t>10</w:t>
    </w:r>
    <w:r w:rsidRPr="007D5A19">
      <w:rPr>
        <w:rFonts w:ascii="Arial" w:eastAsiaTheme="majorEastAsia" w:hAnsi="Arial" w:cs="Arial"/>
        <w:sz w:val="22"/>
        <w:szCs w:val="22"/>
      </w:rPr>
      <w:t>-</w:t>
    </w:r>
    <w:r w:rsidR="00A566B9">
      <w:rPr>
        <w:rFonts w:ascii="Arial" w:eastAsiaTheme="majorEastAsia" w:hAnsi="Arial" w:cs="Arial"/>
        <w:sz w:val="22"/>
        <w:szCs w:val="22"/>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E27"/>
    <w:multiLevelType w:val="hybridMultilevel"/>
    <w:tmpl w:val="C316BE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135968"/>
    <w:multiLevelType w:val="hybridMultilevel"/>
    <w:tmpl w:val="4964F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A6EAB"/>
    <w:multiLevelType w:val="hybridMultilevel"/>
    <w:tmpl w:val="D4CE7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6618039">
    <w:abstractNumId w:val="1"/>
  </w:num>
  <w:num w:numId="2" w16cid:durableId="1612739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221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els, Sophia Marie">
    <w15:presenceInfo w15:providerId="AD" w15:userId="S::sophiamb@ad.unc.edu::a04ff633-6ca7-437a-b97d-d58ae41fc4c1"/>
  </w15:person>
  <w15:person w15:author="Hyolim Kang">
    <w15:presenceInfo w15:providerId="None" w15:userId="Hyolim K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2F6"/>
    <w:rsid w:val="00013159"/>
    <w:rsid w:val="00040DCF"/>
    <w:rsid w:val="000B7441"/>
    <w:rsid w:val="000D2316"/>
    <w:rsid w:val="000E3BBB"/>
    <w:rsid w:val="00126E47"/>
    <w:rsid w:val="00142D82"/>
    <w:rsid w:val="00155E0F"/>
    <w:rsid w:val="001726FC"/>
    <w:rsid w:val="001738A2"/>
    <w:rsid w:val="00176496"/>
    <w:rsid w:val="001B4F3A"/>
    <w:rsid w:val="001C78C3"/>
    <w:rsid w:val="001E4BE3"/>
    <w:rsid w:val="0023051B"/>
    <w:rsid w:val="002362C1"/>
    <w:rsid w:val="00247A46"/>
    <w:rsid w:val="00274CED"/>
    <w:rsid w:val="002A2953"/>
    <w:rsid w:val="002C3B7A"/>
    <w:rsid w:val="002D4567"/>
    <w:rsid w:val="002D5D56"/>
    <w:rsid w:val="002D7C99"/>
    <w:rsid w:val="002E1FF7"/>
    <w:rsid w:val="002E2586"/>
    <w:rsid w:val="00310CCE"/>
    <w:rsid w:val="00310EBC"/>
    <w:rsid w:val="00315BF7"/>
    <w:rsid w:val="00327155"/>
    <w:rsid w:val="00337B0D"/>
    <w:rsid w:val="00353952"/>
    <w:rsid w:val="00361C10"/>
    <w:rsid w:val="00363E30"/>
    <w:rsid w:val="003817A1"/>
    <w:rsid w:val="0038187D"/>
    <w:rsid w:val="00386E00"/>
    <w:rsid w:val="003A4874"/>
    <w:rsid w:val="003B4A99"/>
    <w:rsid w:val="003C1ED7"/>
    <w:rsid w:val="003C7754"/>
    <w:rsid w:val="003E6D69"/>
    <w:rsid w:val="004036AF"/>
    <w:rsid w:val="004076FC"/>
    <w:rsid w:val="00411D6A"/>
    <w:rsid w:val="00413D9E"/>
    <w:rsid w:val="0041472B"/>
    <w:rsid w:val="00421DA3"/>
    <w:rsid w:val="0045600E"/>
    <w:rsid w:val="004921A6"/>
    <w:rsid w:val="004B2188"/>
    <w:rsid w:val="004B3BCF"/>
    <w:rsid w:val="004B404E"/>
    <w:rsid w:val="004D2602"/>
    <w:rsid w:val="004F4CED"/>
    <w:rsid w:val="00517CD1"/>
    <w:rsid w:val="0053388C"/>
    <w:rsid w:val="005432CF"/>
    <w:rsid w:val="005C09A1"/>
    <w:rsid w:val="005D6794"/>
    <w:rsid w:val="005E3AD7"/>
    <w:rsid w:val="005F55A8"/>
    <w:rsid w:val="006001F3"/>
    <w:rsid w:val="006160CE"/>
    <w:rsid w:val="006243C7"/>
    <w:rsid w:val="00626541"/>
    <w:rsid w:val="00674AB4"/>
    <w:rsid w:val="00684DFA"/>
    <w:rsid w:val="00694797"/>
    <w:rsid w:val="00696D3C"/>
    <w:rsid w:val="006B45F9"/>
    <w:rsid w:val="006C67D0"/>
    <w:rsid w:val="006E4A0E"/>
    <w:rsid w:val="006E5B15"/>
    <w:rsid w:val="006F0351"/>
    <w:rsid w:val="00721C8B"/>
    <w:rsid w:val="007227C6"/>
    <w:rsid w:val="007564AF"/>
    <w:rsid w:val="00763E53"/>
    <w:rsid w:val="007A0E74"/>
    <w:rsid w:val="007A24CF"/>
    <w:rsid w:val="007D4A9C"/>
    <w:rsid w:val="007E5EB6"/>
    <w:rsid w:val="007F0D62"/>
    <w:rsid w:val="00816120"/>
    <w:rsid w:val="0083013D"/>
    <w:rsid w:val="00873CA7"/>
    <w:rsid w:val="008B7060"/>
    <w:rsid w:val="008C5E89"/>
    <w:rsid w:val="008E23C9"/>
    <w:rsid w:val="0090431D"/>
    <w:rsid w:val="00905B9B"/>
    <w:rsid w:val="00916488"/>
    <w:rsid w:val="009164F0"/>
    <w:rsid w:val="009539BD"/>
    <w:rsid w:val="009542F6"/>
    <w:rsid w:val="00980B87"/>
    <w:rsid w:val="009818FF"/>
    <w:rsid w:val="00984560"/>
    <w:rsid w:val="0098706E"/>
    <w:rsid w:val="009A1230"/>
    <w:rsid w:val="009A7682"/>
    <w:rsid w:val="009B10FC"/>
    <w:rsid w:val="00A25912"/>
    <w:rsid w:val="00A45323"/>
    <w:rsid w:val="00A566B9"/>
    <w:rsid w:val="00A649E4"/>
    <w:rsid w:val="00A65800"/>
    <w:rsid w:val="00AC5604"/>
    <w:rsid w:val="00AF144B"/>
    <w:rsid w:val="00AF63FA"/>
    <w:rsid w:val="00B35A2F"/>
    <w:rsid w:val="00B64BB1"/>
    <w:rsid w:val="00B97302"/>
    <w:rsid w:val="00BC389C"/>
    <w:rsid w:val="00C22BC0"/>
    <w:rsid w:val="00C5685C"/>
    <w:rsid w:val="00C71091"/>
    <w:rsid w:val="00C9050A"/>
    <w:rsid w:val="00C9446B"/>
    <w:rsid w:val="00C94A2B"/>
    <w:rsid w:val="00CA5110"/>
    <w:rsid w:val="00CB16BB"/>
    <w:rsid w:val="00CB2D8E"/>
    <w:rsid w:val="00CC1B03"/>
    <w:rsid w:val="00CC3930"/>
    <w:rsid w:val="00CC4D1A"/>
    <w:rsid w:val="00CF33BA"/>
    <w:rsid w:val="00D04756"/>
    <w:rsid w:val="00D114B3"/>
    <w:rsid w:val="00D369DE"/>
    <w:rsid w:val="00D76F44"/>
    <w:rsid w:val="00DA2AF4"/>
    <w:rsid w:val="00DC7F97"/>
    <w:rsid w:val="00DF5226"/>
    <w:rsid w:val="00E32759"/>
    <w:rsid w:val="00E40278"/>
    <w:rsid w:val="00E4384C"/>
    <w:rsid w:val="00E50221"/>
    <w:rsid w:val="00E60CE7"/>
    <w:rsid w:val="00E60D87"/>
    <w:rsid w:val="00E619DB"/>
    <w:rsid w:val="00E71F89"/>
    <w:rsid w:val="00E8370C"/>
    <w:rsid w:val="00EA0896"/>
    <w:rsid w:val="00EB06E9"/>
    <w:rsid w:val="00EE57FD"/>
    <w:rsid w:val="00EE7EC1"/>
    <w:rsid w:val="00F02BB9"/>
    <w:rsid w:val="00F15CEE"/>
    <w:rsid w:val="00F3538A"/>
    <w:rsid w:val="00F54D81"/>
    <w:rsid w:val="00F80DFD"/>
    <w:rsid w:val="00F85339"/>
    <w:rsid w:val="00FB5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0733"/>
  <w15:chartTrackingRefBased/>
  <w15:docId w15:val="{4CABAB4F-00DF-4EFA-B6F8-E834379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2F6"/>
  </w:style>
  <w:style w:type="paragraph" w:styleId="1">
    <w:name w:val="heading 1"/>
    <w:basedOn w:val="a"/>
    <w:next w:val="a"/>
    <w:link w:val="1Char"/>
    <w:uiPriority w:val="9"/>
    <w:qFormat/>
    <w:rsid w:val="00327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542F6"/>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Char">
    <w:name w:val="머리글 Char"/>
    <w:basedOn w:val="a0"/>
    <w:link w:val="a3"/>
    <w:rsid w:val="009542F6"/>
    <w:rPr>
      <w:rFonts w:ascii="Times New Roman" w:eastAsia="Times New Roman" w:hAnsi="Times New Roman" w:cs="Times New Roman"/>
      <w:snapToGrid w:val="0"/>
      <w:sz w:val="24"/>
      <w:szCs w:val="20"/>
    </w:rPr>
  </w:style>
  <w:style w:type="table" w:styleId="a4">
    <w:name w:val="Table Grid"/>
    <w:basedOn w:val="a1"/>
    <w:uiPriority w:val="39"/>
    <w:rsid w:val="0095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542F6"/>
    <w:pPr>
      <w:ind w:left="720"/>
      <w:contextualSpacing/>
    </w:pPr>
  </w:style>
  <w:style w:type="character" w:styleId="a6">
    <w:name w:val="annotation reference"/>
    <w:basedOn w:val="a0"/>
    <w:uiPriority w:val="99"/>
    <w:semiHidden/>
    <w:unhideWhenUsed/>
    <w:rsid w:val="006243C7"/>
    <w:rPr>
      <w:sz w:val="16"/>
      <w:szCs w:val="16"/>
    </w:rPr>
  </w:style>
  <w:style w:type="paragraph" w:styleId="a7">
    <w:name w:val="annotation text"/>
    <w:basedOn w:val="a"/>
    <w:link w:val="Char0"/>
    <w:uiPriority w:val="99"/>
    <w:unhideWhenUsed/>
    <w:rsid w:val="006243C7"/>
    <w:pPr>
      <w:spacing w:line="240" w:lineRule="auto"/>
    </w:pPr>
    <w:rPr>
      <w:sz w:val="20"/>
      <w:szCs w:val="20"/>
    </w:rPr>
  </w:style>
  <w:style w:type="character" w:customStyle="1" w:styleId="Char0">
    <w:name w:val="메모 텍스트 Char"/>
    <w:basedOn w:val="a0"/>
    <w:link w:val="a7"/>
    <w:uiPriority w:val="99"/>
    <w:rsid w:val="006243C7"/>
    <w:rPr>
      <w:sz w:val="20"/>
      <w:szCs w:val="20"/>
    </w:rPr>
  </w:style>
  <w:style w:type="paragraph" w:styleId="a8">
    <w:name w:val="Balloon Text"/>
    <w:basedOn w:val="a"/>
    <w:link w:val="Char1"/>
    <w:uiPriority w:val="99"/>
    <w:semiHidden/>
    <w:unhideWhenUsed/>
    <w:rsid w:val="006243C7"/>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6243C7"/>
    <w:rPr>
      <w:rFonts w:ascii="Segoe UI" w:hAnsi="Segoe UI" w:cs="Segoe UI"/>
      <w:sz w:val="18"/>
      <w:szCs w:val="18"/>
    </w:rPr>
  </w:style>
  <w:style w:type="character" w:customStyle="1" w:styleId="1Char">
    <w:name w:val="제목 1 Char"/>
    <w:basedOn w:val="a0"/>
    <w:link w:val="1"/>
    <w:uiPriority w:val="9"/>
    <w:rsid w:val="00327155"/>
    <w:rPr>
      <w:rFonts w:asciiTheme="majorHAnsi" w:eastAsiaTheme="majorEastAsia" w:hAnsiTheme="majorHAnsi" w:cstheme="majorBidi"/>
      <w:color w:val="2F5496" w:themeColor="accent1" w:themeShade="BF"/>
      <w:sz w:val="32"/>
      <w:szCs w:val="32"/>
    </w:rPr>
  </w:style>
  <w:style w:type="paragraph" w:styleId="a9">
    <w:name w:val="annotation subject"/>
    <w:basedOn w:val="a7"/>
    <w:next w:val="a7"/>
    <w:link w:val="Char2"/>
    <w:uiPriority w:val="99"/>
    <w:semiHidden/>
    <w:unhideWhenUsed/>
    <w:rsid w:val="004B3BCF"/>
    <w:rPr>
      <w:b/>
      <w:bCs/>
    </w:rPr>
  </w:style>
  <w:style w:type="character" w:customStyle="1" w:styleId="Char2">
    <w:name w:val="메모 주제 Char"/>
    <w:basedOn w:val="Char0"/>
    <w:link w:val="a9"/>
    <w:uiPriority w:val="99"/>
    <w:semiHidden/>
    <w:rsid w:val="004B3BCF"/>
    <w:rPr>
      <w:b/>
      <w:bCs/>
      <w:sz w:val="20"/>
      <w:szCs w:val="20"/>
    </w:rPr>
  </w:style>
  <w:style w:type="paragraph" w:styleId="aa">
    <w:name w:val="footer"/>
    <w:basedOn w:val="a"/>
    <w:link w:val="Char3"/>
    <w:uiPriority w:val="99"/>
    <w:unhideWhenUsed/>
    <w:rsid w:val="00315BF7"/>
    <w:pPr>
      <w:tabs>
        <w:tab w:val="center" w:pos="4680"/>
        <w:tab w:val="right" w:pos="9360"/>
      </w:tabs>
      <w:spacing w:after="0" w:line="240" w:lineRule="auto"/>
    </w:pPr>
  </w:style>
  <w:style w:type="character" w:customStyle="1" w:styleId="Char3">
    <w:name w:val="바닥글 Char"/>
    <w:basedOn w:val="a0"/>
    <w:link w:val="aa"/>
    <w:uiPriority w:val="99"/>
    <w:rsid w:val="00315BF7"/>
  </w:style>
  <w:style w:type="paragraph" w:styleId="ab">
    <w:name w:val="Revision"/>
    <w:hidden/>
    <w:uiPriority w:val="99"/>
    <w:semiHidden/>
    <w:rsid w:val="00F02B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3489">
      <w:bodyDiv w:val="1"/>
      <w:marLeft w:val="0"/>
      <w:marRight w:val="0"/>
      <w:marTop w:val="0"/>
      <w:marBottom w:val="0"/>
      <w:divBdr>
        <w:top w:val="none" w:sz="0" w:space="0" w:color="auto"/>
        <w:left w:val="none" w:sz="0" w:space="0" w:color="auto"/>
        <w:bottom w:val="none" w:sz="0" w:space="0" w:color="auto"/>
        <w:right w:val="none" w:sz="0" w:space="0" w:color="auto"/>
      </w:divBdr>
    </w:div>
    <w:div w:id="20018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7C3901B265540BF88D09B7C221069" ma:contentTypeVersion="12" ma:contentTypeDescription="Create a new document." ma:contentTypeScope="" ma:versionID="ae7db5c225dc2d19a4f6e4b36137420d">
  <xsd:schema xmlns:xsd="http://www.w3.org/2001/XMLSchema" xmlns:xs="http://www.w3.org/2001/XMLSchema" xmlns:p="http://schemas.microsoft.com/office/2006/metadata/properties" xmlns:ns2="bf45c0d8-b0a4-4081-9619-0eeae1e9204e" xmlns:ns3="170c9386-91e2-4172-b76a-26c63dd323a7" targetNamespace="http://schemas.microsoft.com/office/2006/metadata/properties" ma:root="true" ma:fieldsID="777381e2cde78f8bdcb0996aba21641a" ns2:_="" ns3:_="">
    <xsd:import namespace="bf45c0d8-b0a4-4081-9619-0eeae1e9204e"/>
    <xsd:import namespace="170c9386-91e2-4172-b76a-26c63dd323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5c0d8-b0a4-4081-9619-0eeae1e920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0c9386-91e2-4172-b76a-26c63dd323a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2E40-5DA5-4E69-8FA8-1ECFD6A07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5c0d8-b0a4-4081-9619-0eeae1e9204e"/>
    <ds:schemaRef ds:uri="170c9386-91e2-4172-b76a-26c63dd32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8A293-DBCB-455A-8F0B-F1C0C2F966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C8FB81-6069-4BD2-84DD-DDDA1C0B08BA}">
  <ds:schemaRefs>
    <ds:schemaRef ds:uri="http://schemas.microsoft.com/sharepoint/v3/contenttype/forms"/>
  </ds:schemaRefs>
</ds:datastoreItem>
</file>

<file path=customXml/itemProps4.xml><?xml version="1.0" encoding="utf-8"?>
<ds:datastoreItem xmlns:ds="http://schemas.openxmlformats.org/officeDocument/2006/customXml" ds:itemID="{D79ABF9E-74D0-43C7-92A9-098228A9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1485</Words>
  <Characters>8465</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Olivia</dc:creator>
  <cp:keywords/>
  <dc:description/>
  <cp:lastModifiedBy>Hyolim Kang</cp:lastModifiedBy>
  <cp:revision>2</cp:revision>
  <dcterms:created xsi:type="dcterms:W3CDTF">2022-11-03T07:30:00Z</dcterms:created>
  <dcterms:modified xsi:type="dcterms:W3CDTF">2022-11-03T07:30:00Z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0x010100E807C3901B265540BF88D09B7C221069</vt:lpwstr>
  </property>
</Properties>
</file>